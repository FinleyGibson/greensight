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72244" w14:textId="34889ECB" w:rsidR="00983439" w:rsidRPr="00951114" w:rsidRDefault="00951114" w:rsidP="00951114">
      <w:pPr>
        <w:jc w:val="both"/>
        <w:rPr>
          <w:b/>
          <w:bCs/>
          <w:u w:val="single"/>
        </w:rPr>
      </w:pPr>
      <w:r w:rsidRPr="00951114">
        <w:rPr>
          <w:b/>
          <w:bCs/>
          <w:u w:val="single"/>
        </w:rPr>
        <w:t>GreenSight Project – Initial implementation plan</w:t>
      </w:r>
      <w:r w:rsidR="00461BA8">
        <w:rPr>
          <w:b/>
          <w:bCs/>
          <w:u w:val="single"/>
        </w:rPr>
        <w:t xml:space="preserve"> (19/09/2024)</w:t>
      </w:r>
    </w:p>
    <w:p w14:paraId="481B89FA" w14:textId="0D86C23B" w:rsidR="00951114" w:rsidRDefault="00951114" w:rsidP="00951114">
      <w:pPr>
        <w:jc w:val="both"/>
      </w:pPr>
      <w:r>
        <w:t>During the meeting we identified two areas for contribution:</w:t>
      </w:r>
    </w:p>
    <w:p w14:paraId="32DB9E5A" w14:textId="2FC37FBA" w:rsidR="00951114" w:rsidRDefault="00951114" w:rsidP="00951114">
      <w:pPr>
        <w:pStyle w:val="ListParagraph"/>
        <w:numPr>
          <w:ilvl w:val="0"/>
          <w:numId w:val="1"/>
        </w:numPr>
        <w:jc w:val="both"/>
      </w:pPr>
      <w:commentRangeStart w:id="0"/>
      <w:commentRangeStart w:id="1"/>
      <w:r w:rsidRPr="00951114">
        <w:rPr>
          <w:b/>
          <w:bCs/>
        </w:rPr>
        <w:t>Carbon</w:t>
      </w:r>
      <w:ins w:id="2" w:author="Miltiadou, Milto" w:date="2024-09-27T11:50:00Z" w16du:dateUtc="2024-09-27T10:50:00Z">
        <w:r w:rsidR="003E3151">
          <w:rPr>
            <w:b/>
            <w:bCs/>
          </w:rPr>
          <w:t xml:space="preserve"> </w:t>
        </w:r>
      </w:ins>
      <w:ins w:id="3" w:author="Miltiadou, Milto" w:date="2024-09-27T15:02:00Z" w16du:dateUtc="2024-09-27T14:02:00Z">
        <w:r w:rsidR="005C6C59">
          <w:rPr>
            <w:b/>
            <w:bCs/>
          </w:rPr>
          <w:t>T</w:t>
        </w:r>
      </w:ins>
      <w:ins w:id="4" w:author="Miltiadou, Milto" w:date="2024-09-27T11:50:00Z" w16du:dateUtc="2024-09-27T10:50:00Z">
        <w:r w:rsidR="003E3151">
          <w:rPr>
            <w:b/>
            <w:bCs/>
          </w:rPr>
          <w:t>ask</w:t>
        </w:r>
      </w:ins>
      <w:del w:id="5" w:author="Miltiadou, Milto" w:date="2024-09-27T11:50:00Z" w16du:dateUtc="2024-09-27T10:50:00Z">
        <w:r w:rsidDel="003E3151">
          <w:rPr>
            <w:b/>
            <w:bCs/>
          </w:rPr>
          <w:delText xml:space="preserve"> Paper</w:delText>
        </w:r>
      </w:del>
      <w:r w:rsidRPr="00951114">
        <w:rPr>
          <w:b/>
          <w:bCs/>
        </w:rPr>
        <w:t xml:space="preserve">: </w:t>
      </w:r>
      <w:r>
        <w:t xml:space="preserve">Finding associations between carbon estimated from JULES and existing indices from EO data. </w:t>
      </w:r>
    </w:p>
    <w:p w14:paraId="73C9F8F9" w14:textId="064E5CDE" w:rsidR="00951114" w:rsidRDefault="00951114" w:rsidP="00951114">
      <w:pPr>
        <w:pStyle w:val="ListParagraph"/>
        <w:numPr>
          <w:ilvl w:val="0"/>
          <w:numId w:val="1"/>
        </w:numPr>
        <w:jc w:val="both"/>
        <w:rPr>
          <w:ins w:id="6" w:author="Miltiadou, Milto" w:date="2024-09-27T14:34:00Z" w16du:dateUtc="2024-09-27T13:34:00Z"/>
        </w:rPr>
      </w:pPr>
      <w:r w:rsidRPr="00951114">
        <w:rPr>
          <w:b/>
          <w:bCs/>
        </w:rPr>
        <w:t>Fires</w:t>
      </w:r>
      <w:ins w:id="7" w:author="Miltiadou, Milto" w:date="2024-09-27T11:50:00Z" w16du:dateUtc="2024-09-27T10:50:00Z">
        <w:r w:rsidR="003E3151">
          <w:rPr>
            <w:b/>
            <w:bCs/>
          </w:rPr>
          <w:t xml:space="preserve"> </w:t>
        </w:r>
      </w:ins>
      <w:ins w:id="8" w:author="Miltiadou, Milto" w:date="2024-09-27T15:02:00Z" w16du:dateUtc="2024-09-27T14:02:00Z">
        <w:r w:rsidR="005C6C59">
          <w:rPr>
            <w:b/>
            <w:bCs/>
          </w:rPr>
          <w:t>T</w:t>
        </w:r>
      </w:ins>
      <w:ins w:id="9" w:author="Miltiadou, Milto" w:date="2024-09-27T11:50:00Z" w16du:dateUtc="2024-09-27T10:50:00Z">
        <w:r w:rsidR="003E3151">
          <w:rPr>
            <w:b/>
            <w:bCs/>
          </w:rPr>
          <w:t>ask</w:t>
        </w:r>
      </w:ins>
      <w:del w:id="10" w:author="Miltiadou, Milto" w:date="2024-09-27T11:50:00Z" w16du:dateUtc="2024-09-27T10:50:00Z">
        <w:r w:rsidRPr="00951114" w:rsidDel="003E3151">
          <w:rPr>
            <w:b/>
            <w:bCs/>
          </w:rPr>
          <w:delText xml:space="preserve"> Paper</w:delText>
        </w:r>
      </w:del>
      <w:r w:rsidRPr="00951114">
        <w:rPr>
          <w:b/>
          <w:bCs/>
        </w:rPr>
        <w:t xml:space="preserve">: </w:t>
      </w:r>
      <w:r>
        <w:t xml:space="preserve">Mapping fires occurred at Green Belts </w:t>
      </w:r>
      <w:r w:rsidR="00775BD7">
        <w:t xml:space="preserve">over the last 20 years </w:t>
      </w:r>
      <w:r>
        <w:t xml:space="preserve">– comparing fine tuning of foundation model with traditional burned related indices (e.g., Burnt Area Index). </w:t>
      </w:r>
      <w:commentRangeEnd w:id="0"/>
      <w:r w:rsidR="0039126E">
        <w:rPr>
          <w:rStyle w:val="CommentReference"/>
        </w:rPr>
        <w:commentReference w:id="0"/>
      </w:r>
      <w:commentRangeEnd w:id="1"/>
      <w:r w:rsidR="003E3151">
        <w:rPr>
          <w:rStyle w:val="CommentReference"/>
        </w:rPr>
        <w:commentReference w:id="1"/>
      </w:r>
    </w:p>
    <w:p w14:paraId="73628DA6" w14:textId="38326AEC" w:rsidR="000416EB" w:rsidRDefault="000416EB">
      <w:pPr>
        <w:jc w:val="both"/>
        <w:pPrChange w:id="11" w:author="Miltiadou, Milto" w:date="2024-09-27T14:34:00Z" w16du:dateUtc="2024-09-27T13:34:00Z">
          <w:pPr>
            <w:pStyle w:val="ListParagraph"/>
            <w:numPr>
              <w:numId w:val="1"/>
            </w:numPr>
            <w:ind w:hanging="360"/>
            <w:jc w:val="both"/>
          </w:pPr>
        </w:pPrChange>
      </w:pPr>
      <w:ins w:id="12" w:author="Miltiadou, Milto" w:date="2024-09-27T14:34:00Z">
        <w:r w:rsidRPr="000416EB">
          <w:t xml:space="preserve">The aim is to include some of </w:t>
        </w:r>
      </w:ins>
      <w:ins w:id="13" w:author="Miltiadou, Milto" w:date="2024-09-27T14:34:00Z" w16du:dateUtc="2024-09-27T13:34:00Z">
        <w:r>
          <w:t>produce</w:t>
        </w:r>
      </w:ins>
      <w:ins w:id="14" w:author="Miltiadou, Milto" w:date="2024-09-27T14:34:00Z">
        <w:r w:rsidRPr="000416EB">
          <w:t xml:space="preserve"> information in </w:t>
        </w:r>
      </w:ins>
      <w:ins w:id="15" w:author="Miltiadou, Milto" w:date="2024-09-27T14:34:00Z" w16du:dateUtc="2024-09-27T13:34:00Z">
        <w:r>
          <w:t>MetOffice</w:t>
        </w:r>
      </w:ins>
      <w:ins w:id="16" w:author="Miltiadou, Milto" w:date="2024-09-27T14:34:00Z">
        <w:r w:rsidRPr="000416EB">
          <w:t xml:space="preserve"> dashboard. The design of the dashboard will take some </w:t>
        </w:r>
      </w:ins>
      <w:ins w:id="17" w:author="Miltiadou, Milto" w:date="2024-09-27T14:34:00Z" w16du:dateUtc="2024-09-27T13:34:00Z">
        <w:r w:rsidRPr="000416EB">
          <w:t>time but</w:t>
        </w:r>
      </w:ins>
      <w:ins w:id="18" w:author="Miltiadou, Milto" w:date="2024-09-27T14:34:00Z">
        <w:r w:rsidRPr="000416EB">
          <w:t xml:space="preserve"> </w:t>
        </w:r>
      </w:ins>
      <w:ins w:id="19" w:author="Miltiadou, Milto" w:date="2024-09-27T14:34:00Z" w16du:dateUtc="2024-09-27T13:34:00Z">
        <w:r>
          <w:t xml:space="preserve">both tasks </w:t>
        </w:r>
      </w:ins>
      <w:ins w:id="20" w:author="Miltiadou, Milto" w:date="2024-09-27T14:34:00Z">
        <w:r w:rsidRPr="000416EB">
          <w:t>need</w:t>
        </w:r>
      </w:ins>
      <w:ins w:id="21" w:author="Miltiadou, Milto" w:date="2024-09-27T14:34:00Z" w16du:dateUtc="2024-09-27T13:34:00Z">
        <w:r>
          <w:t xml:space="preserve"> </w:t>
        </w:r>
      </w:ins>
      <w:ins w:id="22" w:author="Miltiadou, Milto" w:date="2024-09-27T14:34:00Z">
        <w:r w:rsidRPr="000416EB">
          <w:t>to be completed before the end of March 2025.</w:t>
        </w:r>
      </w:ins>
    </w:p>
    <w:p w14:paraId="1D0E5081" w14:textId="2D71737B" w:rsidR="00951114" w:rsidRPr="00951114" w:rsidRDefault="00951114" w:rsidP="00951114">
      <w:pPr>
        <w:jc w:val="both"/>
        <w:rPr>
          <w:b/>
          <w:bCs/>
        </w:rPr>
      </w:pPr>
      <w:r w:rsidRPr="00951114">
        <w:rPr>
          <w:b/>
          <w:bCs/>
        </w:rPr>
        <w:t xml:space="preserve">Carbon </w:t>
      </w:r>
      <w:del w:id="23" w:author="Miltiadou, Milto" w:date="2024-09-27T15:02:00Z" w16du:dateUtc="2024-09-27T14:02:00Z">
        <w:r w:rsidRPr="00951114" w:rsidDel="00793744">
          <w:rPr>
            <w:b/>
            <w:bCs/>
          </w:rPr>
          <w:delText>Paper</w:delText>
        </w:r>
      </w:del>
      <w:ins w:id="24" w:author="Miltiadou, Milto" w:date="2024-09-27T15:02:00Z" w16du:dateUtc="2024-09-27T14:02:00Z">
        <w:r w:rsidR="00793744">
          <w:rPr>
            <w:b/>
            <w:bCs/>
          </w:rPr>
          <w:t>Task</w:t>
        </w:r>
      </w:ins>
      <w:r w:rsidRPr="00951114">
        <w:rPr>
          <w:b/>
          <w:bCs/>
        </w:rPr>
        <w:t xml:space="preserve">: </w:t>
      </w:r>
    </w:p>
    <w:p w14:paraId="3AA1D5FE" w14:textId="7BEA8461" w:rsidR="00951114" w:rsidRDefault="00951114" w:rsidP="00951114">
      <w:pPr>
        <w:jc w:val="both"/>
        <w:rPr>
          <w:rFonts w:eastAsia="Times New Roman"/>
        </w:rPr>
      </w:pPr>
      <w:r>
        <w:t xml:space="preserve">JULES provides carbon estimations from </w:t>
      </w:r>
      <w:r>
        <w:rPr>
          <w:rFonts w:eastAsia="Times New Roman"/>
        </w:rPr>
        <w:t>1980-2024</w:t>
      </w:r>
      <w:r w:rsidR="004779D4">
        <w:rPr>
          <w:rFonts w:eastAsia="Times New Roman"/>
        </w:rPr>
        <w:t xml:space="preserve">. We </w:t>
      </w:r>
      <w:r>
        <w:rPr>
          <w:rFonts w:eastAsia="Times New Roman"/>
        </w:rPr>
        <w:t>will focus on the last 10 years that Sentinel-1 (</w:t>
      </w:r>
      <w:r w:rsidR="00BF5C7E">
        <w:rPr>
          <w:rFonts w:eastAsia="Times New Roman"/>
        </w:rPr>
        <w:t xml:space="preserve">C band </w:t>
      </w:r>
      <w:r>
        <w:rPr>
          <w:rFonts w:eastAsia="Times New Roman"/>
        </w:rPr>
        <w:t xml:space="preserve">SAR) and Sentinel-2 (multi-spectral) data are available at 10m resolution. </w:t>
      </w:r>
      <w:commentRangeStart w:id="25"/>
      <w:commentRangeStart w:id="26"/>
      <w:r w:rsidR="00BF5C7E">
        <w:rPr>
          <w:rFonts w:eastAsia="Times New Roman"/>
        </w:rPr>
        <w:t xml:space="preserve">Sentinel-1 and Sentinel-2 compliments each other. </w:t>
      </w:r>
      <w:commentRangeEnd w:id="25"/>
      <w:r w:rsidR="0039126E">
        <w:rPr>
          <w:rStyle w:val="CommentReference"/>
        </w:rPr>
        <w:commentReference w:id="25"/>
      </w:r>
      <w:commentRangeEnd w:id="26"/>
      <w:r w:rsidR="003E3151">
        <w:rPr>
          <w:rStyle w:val="CommentReference"/>
        </w:rPr>
        <w:commentReference w:id="26"/>
      </w:r>
    </w:p>
    <w:p w14:paraId="56AF09A0" w14:textId="73A6C179" w:rsidR="00951114" w:rsidRDefault="00951114" w:rsidP="00951114">
      <w:pPr>
        <w:jc w:val="both"/>
        <w:rPr>
          <w:rFonts w:eastAsia="Times New Roman"/>
        </w:rPr>
      </w:pPr>
      <w:r>
        <w:rPr>
          <w:rFonts w:eastAsia="Times New Roman"/>
        </w:rPr>
        <w:t xml:space="preserve">JULES provides estimates at 5,000m squares. </w:t>
      </w:r>
      <w:ins w:id="27" w:author="Miltiadou, Milto" w:date="2024-09-27T11:58:00Z" w16du:dateUtc="2024-09-27T10:58:00Z">
        <w:r w:rsidR="003E3151">
          <w:rPr>
            <w:rFonts w:eastAsia="Times New Roman"/>
          </w:rPr>
          <w:t>Initially we will start with time-series extracted for each green belt</w:t>
        </w:r>
      </w:ins>
      <w:ins w:id="28" w:author="Miltiadou, Milto" w:date="2024-09-27T12:00:00Z" w16du:dateUtc="2024-09-27T11:00:00Z">
        <w:r w:rsidR="003F07FA">
          <w:rPr>
            <w:rFonts w:eastAsia="Times New Roman"/>
          </w:rPr>
          <w:t xml:space="preserve"> </w:t>
        </w:r>
      </w:ins>
      <w:ins w:id="29" w:author="Miltiadou, Milto" w:date="2024-09-27T11:58:00Z" w16du:dateUtc="2024-09-27T10:58:00Z">
        <w:r w:rsidR="003E3151">
          <w:rPr>
            <w:rFonts w:eastAsia="Times New Roman"/>
          </w:rPr>
          <w:t>polygo</w:t>
        </w:r>
      </w:ins>
      <w:ins w:id="30" w:author="Miltiadou, Milto" w:date="2024-09-27T11:59:00Z" w16du:dateUtc="2024-09-27T10:59:00Z">
        <w:r w:rsidR="003E3151">
          <w:rPr>
            <w:rFonts w:eastAsia="Times New Roman"/>
          </w:rPr>
          <w:t>n</w:t>
        </w:r>
      </w:ins>
      <w:ins w:id="31" w:author="Miltiadou, Milto" w:date="2024-09-27T12:00:00Z" w16du:dateUtc="2024-09-27T11:00:00Z">
        <w:r w:rsidR="003F07FA">
          <w:rPr>
            <w:rFonts w:eastAsia="Times New Roman"/>
          </w:rPr>
          <w:t xml:space="preserve"> </w:t>
        </w:r>
      </w:ins>
      <w:ins w:id="32" w:author="Miltiadou, Milto" w:date="2024-09-27T12:01:00Z">
        <w:r w:rsidR="003F07FA" w:rsidRPr="003F07FA">
          <w:rPr>
            <w:rFonts w:eastAsia="Times New Roman"/>
          </w:rPr>
          <w:t xml:space="preserve">showing the averaged </w:t>
        </w:r>
      </w:ins>
      <w:ins w:id="33" w:author="Miltiadou, Milto" w:date="2024-09-27T12:01:00Z" w16du:dateUtc="2024-09-27T11:01:00Z">
        <w:r w:rsidR="003F07FA">
          <w:rPr>
            <w:rFonts w:eastAsia="Times New Roman"/>
          </w:rPr>
          <w:t>vegetation and soli carbon, as well as the average indices values</w:t>
        </w:r>
      </w:ins>
      <w:ins w:id="34" w:author="Miltiadou, Milto" w:date="2024-09-27T12:01:00Z">
        <w:r w:rsidR="003F07FA" w:rsidRPr="003F07FA">
          <w:rPr>
            <w:rFonts w:eastAsia="Times New Roman"/>
          </w:rPr>
          <w:t xml:space="preserve"> across the green belt</w:t>
        </w:r>
      </w:ins>
      <w:ins w:id="35" w:author="Miltiadou, Milto" w:date="2024-09-27T12:01:00Z" w16du:dateUtc="2024-09-27T11:01:00Z">
        <w:r w:rsidR="003F07FA">
          <w:rPr>
            <w:rFonts w:eastAsia="Times New Roman"/>
          </w:rPr>
          <w:t>.</w:t>
        </w:r>
      </w:ins>
      <w:ins w:id="36" w:author="Miltiadou, Milto" w:date="2024-09-27T11:58:00Z" w16du:dateUtc="2024-09-27T10:58:00Z">
        <w:r w:rsidR="003E3151">
          <w:rPr>
            <w:rFonts w:eastAsia="Times New Roman"/>
          </w:rPr>
          <w:t xml:space="preserve"> </w:t>
        </w:r>
      </w:ins>
      <w:r>
        <w:rPr>
          <w:rFonts w:eastAsia="Times New Roman"/>
        </w:rPr>
        <w:t xml:space="preserve">We need to consider that each </w:t>
      </w:r>
      <w:ins w:id="37" w:author="Miltiadou, Milto" w:date="2024-09-27T11:59:00Z" w16du:dateUtc="2024-09-27T10:59:00Z">
        <w:r w:rsidR="003E3151">
          <w:rPr>
            <w:rFonts w:eastAsia="Times New Roman"/>
          </w:rPr>
          <w:t xml:space="preserve">greenbelt polygon contains </w:t>
        </w:r>
      </w:ins>
      <w:del w:id="38" w:author="Miltiadou, Milto" w:date="2024-09-27T11:59:00Z" w16du:dateUtc="2024-09-27T10:59:00Z">
        <w:r w:rsidDel="003E3151">
          <w:rPr>
            <w:rFonts w:eastAsia="Times New Roman"/>
          </w:rPr>
          <w:delText xml:space="preserve">JULES pixel contains </w:delText>
        </w:r>
      </w:del>
      <w:r>
        <w:rPr>
          <w:rFonts w:eastAsia="Times New Roman"/>
        </w:rPr>
        <w:t xml:space="preserve">different types of Land (e.g., forested, grass, agriculture). </w:t>
      </w:r>
    </w:p>
    <w:p w14:paraId="1DEFED84" w14:textId="140201E7" w:rsidR="00951114" w:rsidRDefault="00951114" w:rsidP="00951114">
      <w:pPr>
        <w:jc w:val="both"/>
        <w:rPr>
          <w:rFonts w:eastAsia="Times New Roman"/>
        </w:rPr>
      </w:pPr>
      <w:r>
        <w:rPr>
          <w:rFonts w:eastAsia="Times New Roman"/>
        </w:rPr>
        <w:t>We need the following data</w:t>
      </w:r>
      <w:r w:rsidR="00BF5C7E">
        <w:rPr>
          <w:rFonts w:eastAsia="Times New Roman"/>
        </w:rPr>
        <w:t xml:space="preserve"> from MetOffice</w:t>
      </w:r>
      <w:r>
        <w:rPr>
          <w:rFonts w:eastAsia="Times New Roman"/>
        </w:rPr>
        <w:t>:</w:t>
      </w:r>
    </w:p>
    <w:p w14:paraId="202E5BD2" w14:textId="0AD59D65" w:rsidR="00951114" w:rsidRDefault="003E3151" w:rsidP="00951114">
      <w:pPr>
        <w:pStyle w:val="ListParagraph"/>
        <w:numPr>
          <w:ilvl w:val="0"/>
          <w:numId w:val="2"/>
        </w:numPr>
        <w:jc w:val="both"/>
        <w:rPr>
          <w:rFonts w:eastAsia="Times New Roman"/>
        </w:rPr>
      </w:pPr>
      <w:ins w:id="39" w:author="Miltiadou, Milto" w:date="2024-09-27T11:59:00Z" w16du:dateUtc="2024-09-27T10:59:00Z">
        <w:r>
          <w:rPr>
            <w:rFonts w:eastAsia="Times New Roman"/>
          </w:rPr>
          <w:t>V</w:t>
        </w:r>
      </w:ins>
      <w:ins w:id="40" w:author="Miltiadou, Milto" w:date="2024-09-27T11:59:00Z">
        <w:r w:rsidRPr="003E3151">
          <w:rPr>
            <w:rFonts w:eastAsia="Times New Roman"/>
          </w:rPr>
          <w:t xml:space="preserve">egetation carbon and </w:t>
        </w:r>
      </w:ins>
      <w:ins w:id="41" w:author="Miltiadou, Milto" w:date="2024-09-27T11:59:00Z" w16du:dateUtc="2024-09-27T10:59:00Z">
        <w:r>
          <w:rPr>
            <w:rFonts w:eastAsia="Times New Roman"/>
          </w:rPr>
          <w:t>S</w:t>
        </w:r>
      </w:ins>
      <w:ins w:id="42" w:author="Miltiadou, Milto" w:date="2024-09-27T11:59:00Z">
        <w:r w:rsidRPr="003E3151">
          <w:rPr>
            <w:rFonts w:eastAsia="Times New Roman"/>
          </w:rPr>
          <w:t>oil carbon</w:t>
        </w:r>
      </w:ins>
      <w:ins w:id="43" w:author="Miltiadou, Milto" w:date="2024-09-27T11:59:00Z" w16du:dateUtc="2024-09-27T10:59:00Z">
        <w:r>
          <w:rPr>
            <w:rFonts w:eastAsia="Times New Roman"/>
          </w:rPr>
          <w:t xml:space="preserve"> </w:t>
        </w:r>
      </w:ins>
      <w:del w:id="44" w:author="Miltiadou, Milto" w:date="2024-09-27T11:59:00Z" w16du:dateUtc="2024-09-27T10:59:00Z">
        <w:r w:rsidR="00951114" w:rsidDel="003E3151">
          <w:rPr>
            <w:rFonts w:eastAsia="Times New Roman"/>
          </w:rPr>
          <w:delText xml:space="preserve">Carbon </w:delText>
        </w:r>
      </w:del>
      <w:r w:rsidR="00951114">
        <w:rPr>
          <w:rFonts w:eastAsia="Times New Roman"/>
        </w:rPr>
        <w:t>time-series estimated from JULES</w:t>
      </w:r>
      <w:ins w:id="45" w:author="Miltiadou, Milto" w:date="2024-09-27T12:00:00Z" w16du:dateUtc="2024-09-27T11:00:00Z">
        <w:r>
          <w:rPr>
            <w:rFonts w:eastAsia="Times New Roman"/>
          </w:rPr>
          <w:t xml:space="preserve"> for each greenbelt polygon</w:t>
        </w:r>
      </w:ins>
    </w:p>
    <w:p w14:paraId="32896B9F" w14:textId="57FEF64E" w:rsidR="00951114" w:rsidRDefault="00951114" w:rsidP="00951114">
      <w:pPr>
        <w:pStyle w:val="ListParagraph"/>
        <w:numPr>
          <w:ilvl w:val="0"/>
          <w:numId w:val="2"/>
        </w:numPr>
        <w:jc w:val="both"/>
        <w:rPr>
          <w:rFonts w:eastAsia="Times New Roman"/>
        </w:rPr>
      </w:pPr>
      <w:r>
        <w:rPr>
          <w:rFonts w:eastAsia="Times New Roman"/>
        </w:rPr>
        <w:t>Shapefiles of Greenbelts</w:t>
      </w:r>
      <w:ins w:id="46" w:author="Miltiadou, Milto" w:date="2024-09-27T12:02:00Z" w16du:dateUtc="2024-09-27T11:02:00Z">
        <w:r w:rsidR="003F07FA">
          <w:rPr>
            <w:rFonts w:eastAsia="Times New Roman"/>
          </w:rPr>
          <w:t xml:space="preserve"> (</w:t>
        </w:r>
      </w:ins>
      <w:ins w:id="47" w:author="Miltiadou, Milto" w:date="2024-09-27T12:02:00Z">
        <w:r w:rsidR="003F07FA" w:rsidRPr="003F07FA">
          <w:rPr>
            <w:rFonts w:eastAsia="Times New Roman"/>
          </w:rPr>
          <w:fldChar w:fldCharType="begin"/>
        </w:r>
        <w:r w:rsidR="003F07FA" w:rsidRPr="003F07FA">
          <w:rPr>
            <w:rFonts w:eastAsia="Times New Roman"/>
          </w:rPr>
          <w:instrText>HYPERLINK "https://www.data.gov.uk/dataset/ccb505e0-67a8-4ace-b294-19a3cbff4861/english-local-authority-green-belt-dataset"</w:instrText>
        </w:r>
        <w:r w:rsidR="003F07FA" w:rsidRPr="003F07FA">
          <w:rPr>
            <w:rFonts w:eastAsia="Times New Roman"/>
          </w:rPr>
        </w:r>
        <w:r w:rsidR="003F07FA" w:rsidRPr="003F07FA">
          <w:rPr>
            <w:rFonts w:eastAsia="Times New Roman"/>
          </w:rPr>
          <w:fldChar w:fldCharType="separate"/>
        </w:r>
        <w:r w:rsidR="003F07FA" w:rsidRPr="003F07FA">
          <w:rPr>
            <w:rStyle w:val="Hyperlink"/>
            <w:rFonts w:eastAsia="Times New Roman"/>
          </w:rPr>
          <w:t>https://www.data.gov.uk/dataset/ccb505e0-67a8-4ace-b294-19a3cbff4861/english-local-authority-green-belt-dataset</w:t>
        </w:r>
      </w:ins>
      <w:ins w:id="48" w:author="Miltiadou, Milto" w:date="2024-09-27T12:02:00Z" w16du:dateUtc="2024-09-27T11:02:00Z">
        <w:r w:rsidR="003F07FA" w:rsidRPr="003F07FA">
          <w:rPr>
            <w:rFonts w:eastAsia="Times New Roman"/>
          </w:rPr>
          <w:fldChar w:fldCharType="end"/>
        </w:r>
        <w:r w:rsidR="003F07FA">
          <w:rPr>
            <w:rFonts w:eastAsia="Times New Roman"/>
          </w:rPr>
          <w:t>)</w:t>
        </w:r>
      </w:ins>
    </w:p>
    <w:p w14:paraId="45B47DD7" w14:textId="50CFA410" w:rsidR="00951114" w:rsidRDefault="00951114" w:rsidP="0B1F765A">
      <w:pPr>
        <w:pStyle w:val="ListParagraph"/>
        <w:numPr>
          <w:ilvl w:val="0"/>
          <w:numId w:val="2"/>
        </w:numPr>
        <w:jc w:val="both"/>
        <w:rPr>
          <w:rFonts w:eastAsia="Times New Roman"/>
        </w:rPr>
      </w:pPr>
      <w:r w:rsidRPr="0B1F765A">
        <w:rPr>
          <w:rFonts w:eastAsia="Times New Roman"/>
        </w:rPr>
        <w:t xml:space="preserve">Any shapefiles available </w:t>
      </w:r>
      <w:r w:rsidR="004779D4" w:rsidRPr="0B1F765A">
        <w:rPr>
          <w:rFonts w:eastAsia="Times New Roman"/>
        </w:rPr>
        <w:t>related to</w:t>
      </w:r>
      <w:r w:rsidRPr="0B1F765A">
        <w:rPr>
          <w:rFonts w:eastAsia="Times New Roman"/>
        </w:rPr>
        <w:t xml:space="preserve"> the landcover classification</w:t>
      </w:r>
      <w:ins w:id="49" w:author="Miltiadou, Milto" w:date="2024-09-27T12:02:00Z" w16du:dateUtc="2024-09-27T11:02:00Z">
        <w:r w:rsidR="003F07FA">
          <w:rPr>
            <w:rFonts w:eastAsia="Times New Roman"/>
          </w:rPr>
          <w:t xml:space="preserve"> (</w:t>
        </w:r>
      </w:ins>
      <w:ins w:id="50" w:author="Miltiadou, Milto" w:date="2024-09-27T12:02:00Z">
        <w:r w:rsidR="003F07FA" w:rsidRPr="003F07FA">
          <w:rPr>
            <w:rFonts w:eastAsia="Times New Roman"/>
          </w:rPr>
          <w:fldChar w:fldCharType="begin"/>
        </w:r>
        <w:r w:rsidR="003F07FA" w:rsidRPr="003F07FA">
          <w:rPr>
            <w:rFonts w:eastAsia="Times New Roman"/>
          </w:rPr>
          <w:instrText>HYPERLINK "https://catalogue.ceh.ac.uk/documents/a413d1c9-5c2a-4864-a3ff-2b9f764ec32d"</w:instrText>
        </w:r>
        <w:r w:rsidR="003F07FA" w:rsidRPr="003F07FA">
          <w:rPr>
            <w:rFonts w:eastAsia="Times New Roman"/>
          </w:rPr>
        </w:r>
        <w:r w:rsidR="003F07FA" w:rsidRPr="003F07FA">
          <w:rPr>
            <w:rFonts w:eastAsia="Times New Roman"/>
          </w:rPr>
          <w:fldChar w:fldCharType="separate"/>
        </w:r>
        <w:r w:rsidR="003F07FA" w:rsidRPr="003F07FA">
          <w:rPr>
            <w:rStyle w:val="Hyperlink"/>
            <w:rFonts w:eastAsia="Times New Roman"/>
          </w:rPr>
          <w:t>https://catalogue.ceh.ac.uk/documents/a413d1c9-5c2a-4864-a3ff-2b9f764ec32d</w:t>
        </w:r>
      </w:ins>
      <w:ins w:id="51" w:author="Miltiadou, Milto" w:date="2024-09-27T12:02:00Z" w16du:dateUtc="2024-09-27T11:02:00Z">
        <w:r w:rsidR="003F07FA" w:rsidRPr="003F07FA">
          <w:rPr>
            <w:rFonts w:eastAsia="Times New Roman"/>
          </w:rPr>
          <w:fldChar w:fldCharType="end"/>
        </w:r>
        <w:r w:rsidR="003F07FA">
          <w:rPr>
            <w:rFonts w:eastAsia="Times New Roman"/>
          </w:rPr>
          <w:t xml:space="preserve">) </w:t>
        </w:r>
      </w:ins>
    </w:p>
    <w:p w14:paraId="7E620569" w14:textId="32E98FE0" w:rsidR="37541776" w:rsidRDefault="37541776" w:rsidP="0B1F765A">
      <w:pPr>
        <w:jc w:val="both"/>
      </w:pPr>
      <w:r w:rsidRPr="0B1F765A">
        <w:t xml:space="preserve">Note: We need to agree to a specific "subset" of the dataset (greenbelt(s) and time-period) to validate our approaches. </w:t>
      </w:r>
    </w:p>
    <w:p w14:paraId="25D6309B" w14:textId="64F4FB75" w:rsidR="0B1F765A" w:rsidRDefault="0B1F765A" w:rsidP="0B1F765A">
      <w:pPr>
        <w:jc w:val="both"/>
      </w:pPr>
    </w:p>
    <w:p w14:paraId="3807EF82" w14:textId="39464C09" w:rsidR="00951114" w:rsidRDefault="00951114" w:rsidP="00951114">
      <w:pPr>
        <w:jc w:val="both"/>
        <w:rPr>
          <w:rFonts w:eastAsia="Times New Roman"/>
        </w:rPr>
      </w:pPr>
      <w:r>
        <w:rPr>
          <w:rFonts w:eastAsia="Times New Roman"/>
        </w:rPr>
        <w:t>Associations that maybe identified:</w:t>
      </w:r>
    </w:p>
    <w:p w14:paraId="5E3EB95C" w14:textId="7BAA95BD" w:rsidR="00951114" w:rsidRPr="00BF5C7E" w:rsidRDefault="00951114" w:rsidP="00BF5C7E">
      <w:pPr>
        <w:pStyle w:val="ListParagraph"/>
        <w:numPr>
          <w:ilvl w:val="0"/>
          <w:numId w:val="2"/>
        </w:numPr>
        <w:jc w:val="both"/>
        <w:rPr>
          <w:rFonts w:eastAsia="Times New Roman"/>
        </w:rPr>
      </w:pPr>
      <w:commentRangeStart w:id="52"/>
      <w:del w:id="53" w:author="Miltiadou, Milto" w:date="2024-09-27T12:02:00Z" w16du:dateUtc="2024-09-27T11:02:00Z">
        <w:r w:rsidDel="003F07FA">
          <w:rPr>
            <w:rFonts w:eastAsia="Times New Roman"/>
          </w:rPr>
          <w:delText xml:space="preserve">Peak </w:delText>
        </w:r>
      </w:del>
      <w:ins w:id="54" w:author="Miltiadou, Milto" w:date="2024-09-27T12:05:00Z">
        <w:r w:rsidR="003F07FA" w:rsidRPr="003F07FA">
          <w:rPr>
            <w:rFonts w:eastAsia="Times New Roman"/>
          </w:rPr>
          <w:t xml:space="preserve">Local maxima in the time series, occurring between specific indices, may happen at the same time of the year as the annual </w:t>
        </w:r>
      </w:ins>
      <w:ins w:id="55" w:author="Miltiadou, Milto" w:date="2024-09-27T12:05:00Z" w16du:dateUtc="2024-09-27T11:05:00Z">
        <w:r w:rsidR="003F07FA">
          <w:rPr>
            <w:rFonts w:eastAsia="Times New Roman"/>
          </w:rPr>
          <w:t xml:space="preserve">local </w:t>
        </w:r>
      </w:ins>
      <w:ins w:id="56" w:author="Miltiadou, Milto" w:date="2024-09-27T12:06:00Z" w16du:dateUtc="2024-09-27T11:06:00Z">
        <w:r w:rsidR="003F07FA">
          <w:rPr>
            <w:rFonts w:eastAsia="Times New Roman"/>
          </w:rPr>
          <w:t>maxima</w:t>
        </w:r>
      </w:ins>
      <w:ins w:id="57" w:author="Miltiadou, Milto" w:date="2024-09-27T12:05:00Z">
        <w:r w:rsidR="003F07FA" w:rsidRPr="003F07FA">
          <w:rPr>
            <w:rFonts w:eastAsia="Times New Roman"/>
          </w:rPr>
          <w:t xml:space="preserve"> in vegetation or soil carbon</w:t>
        </w:r>
      </w:ins>
      <w:ins w:id="58" w:author="Miltiadou, Milto" w:date="2024-09-27T12:06:00Z" w16du:dateUtc="2024-09-27T11:06:00Z">
        <w:r w:rsidR="003F07FA">
          <w:rPr>
            <w:rFonts w:eastAsia="Times New Roman"/>
          </w:rPr>
          <w:t xml:space="preserve"> time-series</w:t>
        </w:r>
      </w:ins>
      <w:ins w:id="59" w:author="Miltiadou, Milto" w:date="2024-09-27T12:05:00Z">
        <w:r w:rsidR="003F07FA" w:rsidRPr="003F07FA">
          <w:rPr>
            <w:rFonts w:eastAsia="Times New Roman"/>
          </w:rPr>
          <w:t>.</w:t>
        </w:r>
      </w:ins>
      <w:del w:id="60" w:author="Miltiadou, Milto" w:date="2024-09-27T12:03:00Z" w16du:dateUtc="2024-09-27T11:03:00Z">
        <w:r w:rsidDel="003F07FA">
          <w:rPr>
            <w:rFonts w:eastAsia="Times New Roman"/>
          </w:rPr>
          <w:delText xml:space="preserve">times </w:delText>
        </w:r>
      </w:del>
      <w:del w:id="61" w:author="Miltiadou, Milto" w:date="2024-09-27T12:05:00Z" w16du:dateUtc="2024-09-27T11:05:00Z">
        <w:r w:rsidDel="003F07FA">
          <w:rPr>
            <w:rFonts w:eastAsia="Times New Roman"/>
          </w:rPr>
          <w:delText>occur</w:delText>
        </w:r>
      </w:del>
      <w:del w:id="62" w:author="Miltiadou, Milto" w:date="2024-09-27T12:03:00Z" w16du:dateUtc="2024-09-27T11:03:00Z">
        <w:r w:rsidDel="003F07FA">
          <w:rPr>
            <w:rFonts w:eastAsia="Times New Roman"/>
          </w:rPr>
          <w:delText>ring</w:delText>
        </w:r>
      </w:del>
      <w:del w:id="63" w:author="Miltiadou, Milto" w:date="2024-09-27T12:05:00Z" w16du:dateUtc="2024-09-27T11:05:00Z">
        <w:r w:rsidDel="003F07FA">
          <w:rPr>
            <w:rFonts w:eastAsia="Times New Roman"/>
          </w:rPr>
          <w:delText xml:space="preserve"> the same </w:delText>
        </w:r>
        <w:r w:rsidR="00775BD7" w:rsidDel="003F07FA">
          <w:rPr>
            <w:rFonts w:eastAsia="Times New Roman"/>
          </w:rPr>
          <w:delText xml:space="preserve">time of the </w:delText>
        </w:r>
        <w:r w:rsidDel="003F07FA">
          <w:rPr>
            <w:rFonts w:eastAsia="Times New Roman"/>
          </w:rPr>
          <w:delText>year</w:delText>
        </w:r>
      </w:del>
      <w:r w:rsidR="00BF5C7E">
        <w:rPr>
          <w:rFonts w:eastAsia="Times New Roman"/>
        </w:rPr>
        <w:t xml:space="preserve"> </w:t>
      </w:r>
      <w:commentRangeEnd w:id="52"/>
      <w:r w:rsidR="0039126E">
        <w:rPr>
          <w:rStyle w:val="CommentReference"/>
        </w:rPr>
        <w:commentReference w:id="52"/>
      </w:r>
    </w:p>
    <w:p w14:paraId="0A990B67" w14:textId="340388BA" w:rsidR="00951114" w:rsidRDefault="00951114" w:rsidP="00951114">
      <w:pPr>
        <w:jc w:val="both"/>
        <w:rPr>
          <w:rFonts w:eastAsia="Times New Roman"/>
        </w:rPr>
      </w:pPr>
      <w:r>
        <w:rPr>
          <w:rFonts w:eastAsia="Times New Roman"/>
        </w:rPr>
        <w:lastRenderedPageBreak/>
        <w:t xml:space="preserve">We aim to create flexible implementations </w:t>
      </w:r>
      <w:r w:rsidR="00BF5C7E">
        <w:rPr>
          <w:rFonts w:eastAsia="Times New Roman"/>
        </w:rPr>
        <w:t>so that</w:t>
      </w:r>
      <w:r w:rsidR="00775BD7">
        <w:rPr>
          <w:rFonts w:eastAsia="Times New Roman"/>
        </w:rPr>
        <w:t>, in the future,</w:t>
      </w:r>
      <w:r w:rsidR="00BF5C7E">
        <w:rPr>
          <w:rFonts w:eastAsia="Times New Roman"/>
        </w:rPr>
        <w:t xml:space="preserve"> we can scale the association identification and extraction </w:t>
      </w:r>
      <w:r w:rsidR="00775BD7">
        <w:rPr>
          <w:rFonts w:eastAsia="Times New Roman"/>
        </w:rPr>
        <w:t>of</w:t>
      </w:r>
      <w:r w:rsidR="00BF5C7E">
        <w:rPr>
          <w:rFonts w:eastAsia="Times New Roman"/>
        </w:rPr>
        <w:t xml:space="preserve"> time-series</w:t>
      </w:r>
      <w:r w:rsidR="00775BD7">
        <w:rPr>
          <w:rFonts w:eastAsia="Times New Roman"/>
        </w:rPr>
        <w:t xml:space="preserve"> to cover the entire UK</w:t>
      </w:r>
      <w:r w:rsidR="00BF5C7E">
        <w:rPr>
          <w:rFonts w:eastAsia="Times New Roman"/>
        </w:rPr>
        <w:t xml:space="preserve">. For that reason, we will add on Milto’s </w:t>
      </w:r>
      <w:r w:rsidR="00B04A1A">
        <w:rPr>
          <w:rFonts w:eastAsia="Times New Roman"/>
        </w:rPr>
        <w:t>open-source</w:t>
      </w:r>
      <w:r w:rsidR="00BF5C7E">
        <w:rPr>
          <w:rFonts w:eastAsia="Times New Roman"/>
        </w:rPr>
        <w:t xml:space="preserve"> tool PlotToSat (</w:t>
      </w:r>
      <w:hyperlink r:id="rId9" w:history="1">
        <w:r w:rsidR="00EC5A6A" w:rsidRPr="00315671">
          <w:rPr>
            <w:rStyle w:val="Hyperlink"/>
            <w:rFonts w:eastAsia="Times New Roman"/>
          </w:rPr>
          <w:t>https://github.com/Art-n-MathS/PlotToSat</w:t>
        </w:r>
      </w:hyperlink>
      <w:r w:rsidR="00EC5A6A">
        <w:rPr>
          <w:rFonts w:eastAsia="Times New Roman"/>
        </w:rPr>
        <w:t xml:space="preserve"> - related paper under review but can be shared if needed to understand pre-processing steps</w:t>
      </w:r>
      <w:r w:rsidR="00BF5C7E">
        <w:rPr>
          <w:rFonts w:eastAsia="Times New Roman"/>
        </w:rPr>
        <w:t>)</w:t>
      </w:r>
      <w:r w:rsidR="00EC5A6A">
        <w:rPr>
          <w:rFonts w:eastAsia="Times New Roman"/>
        </w:rPr>
        <w:t>. PlotToSat currently takes as input a CSV file with multiple locations associated with a given radius and a co-ordinate system. It creates a list of circular polygons and for each polygon, it extracts a time-series for a year of Sentinel-1 and/or Sentinel-2 data.</w:t>
      </w:r>
    </w:p>
    <w:p w14:paraId="7EFA7C22" w14:textId="3770660E" w:rsidR="00EC5A6A" w:rsidRDefault="00EC5A6A" w:rsidP="00951114">
      <w:pPr>
        <w:jc w:val="both"/>
        <w:rPr>
          <w:rFonts w:eastAsia="Times New Roman"/>
        </w:rPr>
      </w:pPr>
      <w:r>
        <w:rPr>
          <w:rFonts w:eastAsia="Times New Roman"/>
        </w:rPr>
        <w:t>Tasks to be completed:</w:t>
      </w:r>
    </w:p>
    <w:p w14:paraId="6564F027" w14:textId="1FF347DC" w:rsidR="00B04A1A" w:rsidRDefault="00EC5A6A" w:rsidP="00B04A1A">
      <w:pPr>
        <w:pStyle w:val="ListParagraph"/>
        <w:numPr>
          <w:ilvl w:val="0"/>
          <w:numId w:val="5"/>
        </w:numPr>
        <w:jc w:val="both"/>
        <w:rPr>
          <w:rFonts w:eastAsia="Times New Roman"/>
        </w:rPr>
      </w:pPr>
      <w:r w:rsidRPr="00B04A1A">
        <w:rPr>
          <w:rFonts w:eastAsia="Times New Roman"/>
        </w:rPr>
        <w:t xml:space="preserve">Adjust PlotToSat so that it takes as input a shapefile with multiple polygons and extract time-series of any given polygon. Then we can create shapefiles for e.g., </w:t>
      </w:r>
      <w:r w:rsidR="004779D4">
        <w:rPr>
          <w:rFonts w:eastAsia="Times New Roman"/>
        </w:rPr>
        <w:t xml:space="preserve">a polygon for </w:t>
      </w:r>
      <w:r w:rsidRPr="00B04A1A">
        <w:rPr>
          <w:rFonts w:eastAsia="Times New Roman"/>
        </w:rPr>
        <w:t xml:space="preserve">each JULES pixel </w:t>
      </w:r>
      <w:r w:rsidR="004779D4">
        <w:rPr>
          <w:rFonts w:eastAsia="Times New Roman"/>
        </w:rPr>
        <w:t>and/</w:t>
      </w:r>
      <w:r w:rsidRPr="00B04A1A">
        <w:rPr>
          <w:rFonts w:eastAsia="Times New Roman"/>
        </w:rPr>
        <w:t xml:space="preserve">or use the shapefiles of the Greenbelts. </w:t>
      </w:r>
      <w:r w:rsidR="004779D4">
        <w:rPr>
          <w:rFonts w:eastAsia="Times New Roman"/>
        </w:rPr>
        <w:t xml:space="preserve">These shapefiles will be used for extracting time-series of Sentinel-1 and Sentinel-2 over the last ten years in .csv files. </w:t>
      </w:r>
    </w:p>
    <w:p w14:paraId="68120694" w14:textId="563E64D1" w:rsidR="00EC5A6A" w:rsidRPr="00B04A1A" w:rsidRDefault="00EC5A6A" w:rsidP="00B04A1A">
      <w:pPr>
        <w:pStyle w:val="ListParagraph"/>
        <w:numPr>
          <w:ilvl w:val="0"/>
          <w:numId w:val="5"/>
        </w:numPr>
        <w:jc w:val="both"/>
        <w:rPr>
          <w:rFonts w:eastAsia="Times New Roman"/>
        </w:rPr>
      </w:pPr>
      <w:r w:rsidRPr="00B04A1A">
        <w:rPr>
          <w:rFonts w:eastAsia="Times New Roman"/>
        </w:rPr>
        <w:t>Extract various indices from the exported .csv files</w:t>
      </w:r>
      <w:r w:rsidR="00775BD7">
        <w:rPr>
          <w:rFonts w:eastAsia="Times New Roman"/>
        </w:rPr>
        <w:t xml:space="preserve">. List of Vegetation, Soil and Water indices available here: </w:t>
      </w:r>
      <w:hyperlink r:id="rId10" w:history="1">
        <w:r w:rsidR="00775BD7" w:rsidRPr="00315671">
          <w:rPr>
            <w:rStyle w:val="Hyperlink"/>
            <w:rFonts w:eastAsia="Times New Roman"/>
          </w:rPr>
          <w:t>https://step.esa.int/main/wp-content/help/versions/10.0.0/snap-toolboxes/eu.esa.opt.opttbx.radiometric.indices.ui/OperatorsIndexList.html</w:t>
        </w:r>
      </w:hyperlink>
      <w:r w:rsidR="00775BD7">
        <w:rPr>
          <w:rFonts w:eastAsia="Times New Roman"/>
        </w:rPr>
        <w:t xml:space="preserve"> </w:t>
      </w:r>
    </w:p>
    <w:p w14:paraId="341C86FE" w14:textId="0AA6F4FA" w:rsidR="00BF5C7E" w:rsidRDefault="00B04A1A" w:rsidP="00951114">
      <w:pPr>
        <w:pStyle w:val="ListParagraph"/>
        <w:numPr>
          <w:ilvl w:val="0"/>
          <w:numId w:val="5"/>
        </w:numPr>
        <w:jc w:val="both"/>
        <w:rPr>
          <w:rFonts w:eastAsia="Times New Roman"/>
        </w:rPr>
      </w:pPr>
      <w:r>
        <w:rPr>
          <w:rFonts w:eastAsia="Times New Roman"/>
        </w:rPr>
        <w:t>Correlate and compare those indices for finding associations between the</w:t>
      </w:r>
      <w:ins w:id="64" w:author="Miltiadou, Milto" w:date="2024-09-27T12:06:00Z" w16du:dateUtc="2024-09-27T11:06:00Z">
        <w:r w:rsidR="003F07FA">
          <w:rPr>
            <w:rFonts w:eastAsia="Times New Roman"/>
          </w:rPr>
          <w:t xml:space="preserve"> soil and vegetation </w:t>
        </w:r>
      </w:ins>
      <w:del w:id="65" w:author="Miltiadou, Milto" w:date="2024-09-27T12:06:00Z" w16du:dateUtc="2024-09-27T11:06:00Z">
        <w:r w:rsidDel="003F07FA">
          <w:rPr>
            <w:rFonts w:eastAsia="Times New Roman"/>
          </w:rPr>
          <w:delText xml:space="preserve"> </w:delText>
        </w:r>
      </w:del>
      <w:r>
        <w:rPr>
          <w:rFonts w:eastAsia="Times New Roman"/>
        </w:rPr>
        <w:t>carbon time-series of JULES</w:t>
      </w:r>
    </w:p>
    <w:p w14:paraId="6EE45D4F" w14:textId="0DB622CC" w:rsidR="004779D4" w:rsidRPr="00775BD7" w:rsidDel="003F07FA" w:rsidRDefault="004779D4" w:rsidP="00951114">
      <w:pPr>
        <w:pStyle w:val="ListParagraph"/>
        <w:numPr>
          <w:ilvl w:val="0"/>
          <w:numId w:val="5"/>
        </w:numPr>
        <w:jc w:val="both"/>
        <w:rPr>
          <w:del w:id="66" w:author="Miltiadou, Milto" w:date="2024-09-27T12:06:00Z" w16du:dateUtc="2024-09-27T11:06:00Z"/>
          <w:rFonts w:eastAsia="Times New Roman"/>
        </w:rPr>
      </w:pPr>
      <w:commentRangeStart w:id="67"/>
      <w:del w:id="68" w:author="Miltiadou, Milto" w:date="2024-09-27T12:06:00Z" w16du:dateUtc="2024-09-27T11:06:00Z">
        <w:r w:rsidDel="003F07FA">
          <w:rPr>
            <w:rFonts w:eastAsia="Times New Roman"/>
          </w:rPr>
          <w:delText>Create maps from the results (convert .csv result in a map)</w:delText>
        </w:r>
        <w:commentRangeEnd w:id="67"/>
        <w:r w:rsidR="0039126E" w:rsidDel="003F07FA">
          <w:rPr>
            <w:rStyle w:val="CommentReference"/>
          </w:rPr>
          <w:commentReference w:id="67"/>
        </w:r>
      </w:del>
    </w:p>
    <w:p w14:paraId="7E3DA69A" w14:textId="44F972E6" w:rsidR="00BF5C7E" w:rsidRDefault="00B04A1A" w:rsidP="00951114">
      <w:pPr>
        <w:jc w:val="both"/>
        <w:rPr>
          <w:rFonts w:eastAsia="Times New Roman"/>
        </w:rPr>
      </w:pPr>
      <w:r>
        <w:rPr>
          <w:rFonts w:eastAsia="Times New Roman"/>
        </w:rPr>
        <w:t xml:space="preserve">Allocated tasks: </w:t>
      </w:r>
    </w:p>
    <w:p w14:paraId="61CC928D" w14:textId="64EA2907" w:rsidR="00B04A1A" w:rsidRPr="00775BD7" w:rsidRDefault="00B04A1A" w:rsidP="00775BD7">
      <w:pPr>
        <w:pStyle w:val="ListParagraph"/>
        <w:numPr>
          <w:ilvl w:val="0"/>
          <w:numId w:val="2"/>
        </w:numPr>
        <w:jc w:val="both"/>
        <w:rPr>
          <w:rFonts w:eastAsia="Times New Roman"/>
        </w:rPr>
      </w:pPr>
      <w:r w:rsidRPr="50974553">
        <w:rPr>
          <w:rFonts w:eastAsia="Times New Roman"/>
        </w:rPr>
        <w:t>Milto 1</w:t>
      </w:r>
      <w:r w:rsidR="348448FB" w:rsidRPr="50974553">
        <w:rPr>
          <w:rFonts w:eastAsia="Times New Roman"/>
        </w:rPr>
        <w:t>,</w:t>
      </w:r>
      <w:r w:rsidRPr="50974553">
        <w:rPr>
          <w:rFonts w:eastAsia="Times New Roman"/>
        </w:rPr>
        <w:t xml:space="preserve"> 2</w:t>
      </w:r>
      <w:del w:id="69" w:author="Miltiadou, Milto" w:date="2024-09-27T12:06:00Z" w16du:dateUtc="2024-09-27T11:06:00Z">
        <w:r w:rsidR="348448FB" w:rsidRPr="50974553" w:rsidDel="003F07FA">
          <w:rPr>
            <w:rFonts w:eastAsia="Times New Roman"/>
          </w:rPr>
          <w:delText>, 4</w:delText>
        </w:r>
        <w:r w:rsidRPr="50974553" w:rsidDel="003F07FA">
          <w:rPr>
            <w:rFonts w:eastAsia="Times New Roman"/>
          </w:rPr>
          <w:delText xml:space="preserve"> </w:delText>
        </w:r>
      </w:del>
    </w:p>
    <w:p w14:paraId="2E1B0904" w14:textId="51BCACD8" w:rsidR="004779D4" w:rsidRDefault="00B04A1A" w:rsidP="00775BD7">
      <w:pPr>
        <w:pStyle w:val="ListParagraph"/>
        <w:numPr>
          <w:ilvl w:val="0"/>
          <w:numId w:val="2"/>
        </w:numPr>
        <w:jc w:val="both"/>
      </w:pPr>
      <w:r>
        <w:t>Finlay 2</w:t>
      </w:r>
      <w:r w:rsidR="70754E1B">
        <w:t>,</w:t>
      </w:r>
      <w:r>
        <w:t xml:space="preserve"> 3 </w:t>
      </w:r>
    </w:p>
    <w:p w14:paraId="1ED232C1" w14:textId="095C7CA0" w:rsidR="00B04A1A" w:rsidRDefault="00B04A1A" w:rsidP="00951114">
      <w:pPr>
        <w:jc w:val="both"/>
        <w:rPr>
          <w:rFonts w:eastAsia="Times New Roman"/>
        </w:rPr>
      </w:pPr>
      <w:r>
        <w:rPr>
          <w:rFonts w:eastAsia="Times New Roman"/>
        </w:rPr>
        <w:t xml:space="preserve">Note: Finlay is on holidays. </w:t>
      </w:r>
      <w:r w:rsidR="00775BD7">
        <w:rPr>
          <w:rFonts w:eastAsia="Times New Roman"/>
        </w:rPr>
        <w:t>We aim to have the</w:t>
      </w:r>
      <w:r>
        <w:rPr>
          <w:rFonts w:eastAsia="Times New Roman"/>
        </w:rPr>
        <w:t xml:space="preserve"> shapefile input to PlotToSat implemented before </w:t>
      </w:r>
      <w:r w:rsidR="004779D4">
        <w:rPr>
          <w:rFonts w:eastAsia="Times New Roman"/>
        </w:rPr>
        <w:t>Finlay</w:t>
      </w:r>
      <w:r>
        <w:rPr>
          <w:rFonts w:eastAsia="Times New Roman"/>
        </w:rPr>
        <w:t xml:space="preserve"> starts working</w:t>
      </w:r>
      <w:r w:rsidR="004779D4">
        <w:rPr>
          <w:rFonts w:eastAsia="Times New Roman"/>
        </w:rPr>
        <w:t>. A</w:t>
      </w:r>
      <w:r>
        <w:rPr>
          <w:rFonts w:eastAsia="Times New Roman"/>
        </w:rPr>
        <w:t>s a contingency</w:t>
      </w:r>
      <w:r w:rsidR="00775BD7">
        <w:rPr>
          <w:rFonts w:eastAsia="Times New Roman"/>
        </w:rPr>
        <w:t xml:space="preserve"> plan,</w:t>
      </w:r>
      <w:r>
        <w:rPr>
          <w:rFonts w:eastAsia="Times New Roman"/>
        </w:rPr>
        <w:t xml:space="preserve"> he can start working with approximated time-series created using locations of interest and a drawn circle around them (what PlotToSat </w:t>
      </w:r>
      <w:r w:rsidR="00775BD7">
        <w:rPr>
          <w:rFonts w:eastAsia="Times New Roman"/>
        </w:rPr>
        <w:t>c</w:t>
      </w:r>
      <w:r>
        <w:rPr>
          <w:rFonts w:eastAsia="Times New Roman"/>
        </w:rPr>
        <w:t>urrently supports</w:t>
      </w:r>
      <w:r w:rsidR="00775BD7">
        <w:rPr>
          <w:rFonts w:eastAsia="Times New Roman"/>
        </w:rPr>
        <w:t>)</w:t>
      </w:r>
      <w:r>
        <w:rPr>
          <w:rFonts w:eastAsia="Times New Roman"/>
        </w:rPr>
        <w:t xml:space="preserve">. </w:t>
      </w:r>
    </w:p>
    <w:p w14:paraId="28360615" w14:textId="2CBF596A" w:rsidR="00B04A1A" w:rsidRDefault="00B04A1A" w:rsidP="00951114">
      <w:pPr>
        <w:jc w:val="both"/>
        <w:rPr>
          <w:rFonts w:eastAsia="Times New Roman"/>
        </w:rPr>
      </w:pPr>
      <w:r>
        <w:rPr>
          <w:rFonts w:eastAsia="Times New Roman"/>
        </w:rPr>
        <w:t>Additional work: Investigate the possibility of adding more datasets to PloToSat e.g., Landsat for longer time-series investigations and/or thermal data</w:t>
      </w:r>
      <w:r w:rsidR="00775BD7">
        <w:rPr>
          <w:rFonts w:eastAsia="Times New Roman"/>
        </w:rPr>
        <w:t xml:space="preserve"> (</w:t>
      </w:r>
      <w:hyperlink r:id="rId11" w:history="1">
        <w:r w:rsidR="00775BD7" w:rsidRPr="00315671">
          <w:rPr>
            <w:rStyle w:val="Hyperlink"/>
            <w:rFonts w:eastAsia="Times New Roman"/>
          </w:rPr>
          <w:t>https://github.com/sofiaermida/Landsat_SMW_LST</w:t>
        </w:r>
      </w:hyperlink>
      <w:r w:rsidR="00775BD7">
        <w:rPr>
          <w:rFonts w:eastAsia="Times New Roman"/>
        </w:rPr>
        <w:t>)</w:t>
      </w:r>
      <w:r>
        <w:rPr>
          <w:rFonts w:eastAsia="Times New Roman"/>
        </w:rPr>
        <w:t xml:space="preserve">. </w:t>
      </w:r>
    </w:p>
    <w:p w14:paraId="4C0A3559" w14:textId="77777777" w:rsidR="00BF5C7E" w:rsidRDefault="00BF5C7E" w:rsidP="00951114">
      <w:pPr>
        <w:jc w:val="both"/>
        <w:rPr>
          <w:rFonts w:eastAsia="Times New Roman"/>
        </w:rPr>
      </w:pPr>
    </w:p>
    <w:p w14:paraId="38227FCF" w14:textId="3EE52EB2" w:rsidR="00B04A1A" w:rsidRPr="00B04A1A" w:rsidRDefault="00B04A1A" w:rsidP="00951114">
      <w:pPr>
        <w:jc w:val="both"/>
        <w:rPr>
          <w:rFonts w:eastAsia="Times New Roman"/>
          <w:b/>
          <w:bCs/>
        </w:rPr>
      </w:pPr>
      <w:r w:rsidRPr="00B04A1A">
        <w:rPr>
          <w:rFonts w:eastAsia="Times New Roman"/>
          <w:b/>
          <w:bCs/>
        </w:rPr>
        <w:t>Fir</w:t>
      </w:r>
      <w:r>
        <w:rPr>
          <w:rFonts w:eastAsia="Times New Roman"/>
          <w:b/>
          <w:bCs/>
        </w:rPr>
        <w:t>es</w:t>
      </w:r>
      <w:r w:rsidRPr="00B04A1A">
        <w:rPr>
          <w:rFonts w:eastAsia="Times New Roman"/>
          <w:b/>
          <w:bCs/>
        </w:rPr>
        <w:t xml:space="preserve"> </w:t>
      </w:r>
      <w:del w:id="70" w:author="Miltiadou, Milto" w:date="2024-09-27T15:02:00Z" w16du:dateUtc="2024-09-27T14:02:00Z">
        <w:r w:rsidRPr="00B04A1A" w:rsidDel="00793744">
          <w:rPr>
            <w:rFonts w:eastAsia="Times New Roman"/>
            <w:b/>
            <w:bCs/>
          </w:rPr>
          <w:delText>Paper</w:delText>
        </w:r>
      </w:del>
      <w:ins w:id="71" w:author="Miltiadou, Milto" w:date="2024-09-27T15:02:00Z" w16du:dateUtc="2024-09-27T14:02:00Z">
        <w:r w:rsidR="00793744">
          <w:rPr>
            <w:rFonts w:eastAsia="Times New Roman"/>
            <w:b/>
            <w:bCs/>
          </w:rPr>
          <w:t>Task</w:t>
        </w:r>
      </w:ins>
      <w:r w:rsidRPr="00B04A1A">
        <w:rPr>
          <w:rFonts w:eastAsia="Times New Roman"/>
          <w:b/>
          <w:bCs/>
        </w:rPr>
        <w:t>:</w:t>
      </w:r>
    </w:p>
    <w:p w14:paraId="38FD6BC0" w14:textId="5A45C8AC" w:rsidR="003F07FA" w:rsidRDefault="00CF2968" w:rsidP="00951114">
      <w:pPr>
        <w:jc w:val="both"/>
        <w:rPr>
          <w:ins w:id="72" w:author="Miltiadou, Milto" w:date="2024-09-27T12:07:00Z" w16du:dateUtc="2024-09-27T11:07:00Z"/>
        </w:rPr>
      </w:pPr>
      <w:ins w:id="73" w:author="Miltiadou, Milto" w:date="2024-09-27T14:36:00Z" w16du:dateUtc="2024-09-27T13:36:00Z">
        <w:r>
          <w:t>W</w:t>
        </w:r>
      </w:ins>
      <w:ins w:id="74" w:author="Miltiadou, Milto" w:date="2024-09-27T12:07:00Z">
        <w:r w:rsidR="003F07FA" w:rsidRPr="003F07FA">
          <w:t xml:space="preserve">e </w:t>
        </w:r>
      </w:ins>
      <w:ins w:id="75" w:author="Miltiadou, Milto" w:date="2024-09-27T14:36:00Z" w16du:dateUtc="2024-09-27T13:36:00Z">
        <w:r>
          <w:t>need</w:t>
        </w:r>
      </w:ins>
      <w:ins w:id="76" w:author="Miltiadou, Milto" w:date="2024-09-27T12:07:00Z">
        <w:r w:rsidR="003F07FA" w:rsidRPr="003F07FA">
          <w:t xml:space="preserve"> an efficient approach for identifying burned areas in UK green belts, and presenting their statistics, e.g. location, size distribution, number per year for each green belt.</w:t>
        </w:r>
      </w:ins>
      <w:ins w:id="77" w:author="Miltiadou, Milto" w:date="2024-09-27T12:07:00Z" w16du:dateUtc="2024-09-27T11:07:00Z">
        <w:r w:rsidR="003F07FA">
          <w:t xml:space="preserve"> =&gt; </w:t>
        </w:r>
      </w:ins>
      <w:ins w:id="78" w:author="Miltiadou, Milto" w:date="2024-09-27T12:08:00Z" w16du:dateUtc="2024-09-27T11:08:00Z">
        <w:r w:rsidR="003F07FA">
          <w:t>the result may be a</w:t>
        </w:r>
      </w:ins>
      <w:ins w:id="79" w:author="Miltiadou, Milto" w:date="2024-09-27T12:07:00Z" w16du:dateUtc="2024-09-27T11:07:00Z">
        <w:r w:rsidR="003F07FA">
          <w:t xml:space="preserve"> data</w:t>
        </w:r>
      </w:ins>
      <w:ins w:id="80" w:author="Miltiadou, Milto" w:date="2024-09-27T12:08:00Z" w16du:dateUtc="2024-09-27T11:08:00Z">
        <w:r w:rsidR="003F07FA">
          <w:t xml:space="preserve">cube </w:t>
        </w:r>
      </w:ins>
      <w:ins w:id="81" w:author="Miltiadou, Milto" w:date="2024-09-27T12:11:00Z" w16du:dateUtc="2024-09-27T11:11:00Z">
        <w:r w:rsidR="00EC3BFB">
          <w:t xml:space="preserve">or yearly raster images showing the </w:t>
        </w:r>
      </w:ins>
      <w:ins w:id="82" w:author="Miltiadou, Milto" w:date="2024-09-27T12:08:00Z" w16du:dateUtc="2024-09-27T11:08:00Z">
        <w:r w:rsidR="003F07FA">
          <w:t>annual burnt areas within greenbelts each year</w:t>
        </w:r>
      </w:ins>
      <w:ins w:id="83" w:author="Miltiadou, Milto" w:date="2024-09-27T12:10:00Z" w16du:dateUtc="2024-09-27T11:10:00Z">
        <w:r w:rsidR="003F07FA">
          <w:t xml:space="preserve"> and/or a shapefile that will contain the burnt areas </w:t>
        </w:r>
        <w:r w:rsidR="00EC3BFB">
          <w:t xml:space="preserve">with </w:t>
        </w:r>
        <w:r w:rsidR="00EC3BFB">
          <w:lastRenderedPageBreak/>
          <w:t>information in the</w:t>
        </w:r>
      </w:ins>
      <w:ins w:id="84" w:author="Miltiadou, Milto" w:date="2024-09-27T14:35:00Z" w16du:dateUtc="2024-09-27T13:35:00Z">
        <w:r w:rsidR="00910C88">
          <w:t>ir</w:t>
        </w:r>
      </w:ins>
      <w:ins w:id="85" w:author="Miltiadou, Milto" w:date="2024-09-27T12:10:00Z" w16du:dateUtc="2024-09-27T11:10:00Z">
        <w:r w:rsidR="00EC3BFB">
          <w:t xml:space="preserve"> attribute </w:t>
        </w:r>
      </w:ins>
      <w:ins w:id="86" w:author="Miltiadou, Milto" w:date="2024-09-27T12:11:00Z" w16du:dateUtc="2024-09-27T11:11:00Z">
        <w:r w:rsidR="00EC3BFB">
          <w:t>table about</w:t>
        </w:r>
      </w:ins>
      <w:ins w:id="87" w:author="Miltiadou, Milto" w:date="2024-09-27T12:12:00Z" w16du:dateUtc="2024-09-27T11:12:00Z">
        <w:r w:rsidR="00EC3BFB">
          <w:t xml:space="preserve"> the</w:t>
        </w:r>
      </w:ins>
      <w:ins w:id="88" w:author="Miltiadou, Milto" w:date="2024-09-27T12:11:00Z" w16du:dateUtc="2024-09-27T11:11:00Z">
        <w:r w:rsidR="00EC3BFB">
          <w:t xml:space="preserve"> year </w:t>
        </w:r>
      </w:ins>
      <w:ins w:id="89" w:author="Miltiadou, Milto" w:date="2024-09-27T12:12:00Z" w16du:dateUtc="2024-09-27T11:12:00Z">
        <w:r w:rsidR="00EC3BFB">
          <w:t xml:space="preserve">the fire </w:t>
        </w:r>
      </w:ins>
      <w:ins w:id="90" w:author="Miltiadou, Milto" w:date="2024-09-27T12:11:00Z" w16du:dateUtc="2024-09-27T11:11:00Z">
        <w:r w:rsidR="00EC3BFB">
          <w:t>occurred and burnt area size</w:t>
        </w:r>
      </w:ins>
      <w:ins w:id="91" w:author="Miltiadou, Milto" w:date="2024-09-27T12:08:00Z" w16du:dateUtc="2024-09-27T11:08:00Z">
        <w:r w:rsidR="003F07FA">
          <w:t>.</w:t>
        </w:r>
      </w:ins>
      <w:ins w:id="92" w:author="Miltiadou, Milto" w:date="2024-09-27T12:09:00Z" w16du:dateUtc="2024-09-27T11:09:00Z">
        <w:r w:rsidR="003F07FA">
          <w:t xml:space="preserve"> This will help derive statistics about number of fires per year, size of areas burnt each year and </w:t>
        </w:r>
      </w:ins>
      <w:ins w:id="93" w:author="Miltiadou, Milto" w:date="2024-09-27T12:10:00Z" w16du:dateUtc="2024-09-27T11:10:00Z">
        <w:r w:rsidR="003F07FA">
          <w:t xml:space="preserve">create descriptive </w:t>
        </w:r>
      </w:ins>
      <w:ins w:id="94" w:author="Miltiadou, Milto" w:date="2024-09-27T14:35:00Z" w16du:dateUtc="2024-09-27T13:35:00Z">
        <w:r w:rsidR="00910C88">
          <w:t>graphs</w:t>
        </w:r>
      </w:ins>
      <w:ins w:id="95" w:author="Miltiadou, Milto" w:date="2024-09-27T12:10:00Z" w16du:dateUtc="2024-09-27T11:10:00Z">
        <w:r w:rsidR="003F07FA">
          <w:t xml:space="preserve"> from the information derived. </w:t>
        </w:r>
      </w:ins>
    </w:p>
    <w:p w14:paraId="06F4FBA9" w14:textId="361E2924" w:rsidR="00B04A1A" w:rsidRDefault="00775BD7" w:rsidP="00951114">
      <w:pPr>
        <w:jc w:val="both"/>
      </w:pPr>
      <w:r>
        <w:t xml:space="preserve">Remy has fine-tuned the Foundation Model of IBM to detect burnt marks. </w:t>
      </w:r>
      <w:commentRangeStart w:id="96"/>
      <w:r>
        <w:t>We want to investigate the correlation between Remy’s approach and traditional Remote Sensing approaches using Burnt related indices</w:t>
      </w:r>
      <w:r w:rsidR="0085189D">
        <w:t xml:space="preserve"> (e.g., </w:t>
      </w:r>
      <w:r w:rsidR="0085189D" w:rsidRPr="0085189D">
        <w:t xml:space="preserve">Normalized Burn Ratio </w:t>
      </w:r>
      <w:r w:rsidR="0085189D">
        <w:t xml:space="preserve">– </w:t>
      </w:r>
      <w:r w:rsidR="0085189D" w:rsidRPr="0085189D">
        <w:t>NBR</w:t>
      </w:r>
      <w:r w:rsidR="0085189D">
        <w:t xml:space="preserve"> and </w:t>
      </w:r>
      <w:r w:rsidR="0085189D" w:rsidRPr="0085189D">
        <w:t>Burn Area Index</w:t>
      </w:r>
      <w:r w:rsidR="0085189D">
        <w:t xml:space="preserve">). </w:t>
      </w:r>
      <w:commentRangeEnd w:id="96"/>
      <w:r w:rsidR="00BF73E6">
        <w:rPr>
          <w:rStyle w:val="CommentReference"/>
        </w:rPr>
        <w:commentReference w:id="96"/>
      </w:r>
      <w:ins w:id="97" w:author="Miltiadou, Milto" w:date="2024-09-27T12:12:00Z" w16du:dateUtc="2024-09-27T11:12:00Z">
        <w:r w:rsidR="00EC3BFB">
          <w:t>Since we do not have ground data, if the two methods produce similar results, there will be a higher con</w:t>
        </w:r>
      </w:ins>
      <w:ins w:id="98" w:author="Miltiadou, Milto" w:date="2024-09-27T12:13:00Z" w16du:dateUtc="2024-09-27T11:13:00Z">
        <w:r w:rsidR="00EC3BFB">
          <w:t xml:space="preserve">fidence in the maps of burnt areas created. </w:t>
        </w:r>
      </w:ins>
    </w:p>
    <w:p w14:paraId="755C6274" w14:textId="571A5740" w:rsidR="0085189D" w:rsidRDefault="0085189D" w:rsidP="00951114">
      <w:pPr>
        <w:jc w:val="both"/>
        <w:rPr>
          <w:rFonts w:eastAsia="Times New Roman"/>
        </w:rPr>
      </w:pPr>
      <w:r>
        <w:t xml:space="preserve">Google Earth Engine (GEE) is free for non-commercial purposes (Specific rules for free usage available here: </w:t>
      </w:r>
      <w:hyperlink r:id="rId12" w:history="1">
        <w:r w:rsidRPr="00394416">
          <w:rPr>
            <w:rStyle w:val="Hyperlink"/>
          </w:rPr>
          <w:t>https://earthengine.google.com/noncommercial/</w:t>
        </w:r>
      </w:hyperlink>
      <w:r>
        <w:t xml:space="preserve">). A GEE account </w:t>
      </w:r>
      <w:r w:rsidR="004779D4">
        <w:t>though</w:t>
      </w:r>
      <w:r>
        <w:t xml:space="preserve"> needs to be connected to Google </w:t>
      </w:r>
      <w:r w:rsidR="004779D4">
        <w:t>Cloud,</w:t>
      </w:r>
      <w:r>
        <w:t xml:space="preserve"> so it does ask for credit card but as long as the projects created are listed as non-commercial/educational purposes, there is no charge. These tutorials are a good starting point for understanding how GEE works (</w:t>
      </w:r>
      <w:hyperlink r:id="rId13" w:history="1">
        <w:r w:rsidRPr="00394416">
          <w:rPr>
            <w:rStyle w:val="Hyperlink"/>
          </w:rPr>
          <w:t>https://www.youtube.com/@noelgorelick3818</w:t>
        </w:r>
      </w:hyperlink>
      <w:r>
        <w:t>). PlotToSat has Sentinel-1 and Sentinel-2 classes that could be a good starting point for using the Python API of GEE.</w:t>
      </w:r>
    </w:p>
    <w:p w14:paraId="34C81A7F" w14:textId="35C1FA43" w:rsidR="00B04A1A" w:rsidRDefault="0085189D" w:rsidP="00951114">
      <w:pPr>
        <w:jc w:val="both"/>
        <w:rPr>
          <w:rFonts w:eastAsia="Times New Roman"/>
        </w:rPr>
      </w:pPr>
      <w:r>
        <w:rPr>
          <w:rFonts w:eastAsia="Times New Roman"/>
        </w:rPr>
        <w:t>Tasks:</w:t>
      </w:r>
    </w:p>
    <w:p w14:paraId="48ABB96D" w14:textId="3B2B7C8E" w:rsidR="0085189D" w:rsidRDefault="0085189D" w:rsidP="0085189D">
      <w:pPr>
        <w:pStyle w:val="ListParagraph"/>
        <w:numPr>
          <w:ilvl w:val="0"/>
          <w:numId w:val="6"/>
        </w:numPr>
        <w:jc w:val="both"/>
        <w:rPr>
          <w:rFonts w:eastAsia="Times New Roman"/>
        </w:rPr>
      </w:pPr>
      <w:r>
        <w:rPr>
          <w:rFonts w:eastAsia="Times New Roman"/>
        </w:rPr>
        <w:t>Fin</w:t>
      </w:r>
      <w:ins w:id="99" w:author="Miltiadou, Milto" w:date="2024-09-27T12:13:00Z" w16du:dateUtc="2024-09-27T11:13:00Z">
        <w:r w:rsidR="00EC3BFB">
          <w:rPr>
            <w:rFonts w:eastAsia="Times New Roman"/>
          </w:rPr>
          <w:t xml:space="preserve">d a representative set of </w:t>
        </w:r>
      </w:ins>
      <w:del w:id="100" w:author="Miltiadou, Milto" w:date="2024-09-27T12:13:00Z" w16du:dateUtc="2024-09-27T11:13:00Z">
        <w:r w:rsidDel="00EC3BFB">
          <w:rPr>
            <w:rFonts w:eastAsia="Times New Roman"/>
          </w:rPr>
          <w:delText xml:space="preserve">d </w:delText>
        </w:r>
        <w:commentRangeStart w:id="101"/>
        <w:r w:rsidDel="00EC3BFB">
          <w:rPr>
            <w:rFonts w:eastAsia="Times New Roman"/>
          </w:rPr>
          <w:delText>all</w:delText>
        </w:r>
        <w:commentRangeEnd w:id="101"/>
        <w:r w:rsidR="00BD7A7A" w:rsidDel="00EC3BFB">
          <w:rPr>
            <w:rStyle w:val="CommentReference"/>
          </w:rPr>
          <w:commentReference w:id="101"/>
        </w:r>
        <w:r w:rsidDel="00EC3BFB">
          <w:rPr>
            <w:rFonts w:eastAsia="Times New Roman"/>
          </w:rPr>
          <w:delText xml:space="preserve"> </w:delText>
        </w:r>
      </w:del>
      <w:r>
        <w:rPr>
          <w:rFonts w:eastAsia="Times New Roman"/>
        </w:rPr>
        <w:t xml:space="preserve">the </w:t>
      </w:r>
      <w:del w:id="102" w:author="Miltiadou, Milto" w:date="2024-09-27T12:13:00Z" w16du:dateUtc="2024-09-27T11:13:00Z">
        <w:r w:rsidDel="00EC3BFB">
          <w:rPr>
            <w:rFonts w:eastAsia="Times New Roman"/>
          </w:rPr>
          <w:delText xml:space="preserve">available </w:delText>
        </w:r>
      </w:del>
      <w:r>
        <w:rPr>
          <w:rFonts w:eastAsia="Times New Roman"/>
        </w:rPr>
        <w:t>Indices related to Burn Areas</w:t>
      </w:r>
      <w:r w:rsidR="004779D4">
        <w:rPr>
          <w:rFonts w:eastAsia="Times New Roman"/>
        </w:rPr>
        <w:t>. I</w:t>
      </w:r>
      <w:r>
        <w:rPr>
          <w:rFonts w:eastAsia="Times New Roman"/>
        </w:rPr>
        <w:t xml:space="preserve">t also worth writing a paragraph as a literature review of what </w:t>
      </w:r>
      <w:r w:rsidR="004779D4">
        <w:rPr>
          <w:rFonts w:eastAsia="Times New Roman"/>
        </w:rPr>
        <w:t>each</w:t>
      </w:r>
      <w:r>
        <w:rPr>
          <w:rFonts w:eastAsia="Times New Roman"/>
        </w:rPr>
        <w:t xml:space="preserve"> index does</w:t>
      </w:r>
      <w:r w:rsidR="004779D4">
        <w:rPr>
          <w:rFonts w:eastAsia="Times New Roman"/>
        </w:rPr>
        <w:t>. This paragraph can</w:t>
      </w:r>
      <w:r>
        <w:rPr>
          <w:rFonts w:eastAsia="Times New Roman"/>
        </w:rPr>
        <w:t xml:space="preserve"> be used in the paper later</w:t>
      </w:r>
      <w:r w:rsidR="004779D4">
        <w:rPr>
          <w:rFonts w:eastAsia="Times New Roman"/>
        </w:rPr>
        <w:t xml:space="preserve">. </w:t>
      </w:r>
    </w:p>
    <w:p w14:paraId="176CE59D" w14:textId="2183ACCA" w:rsidR="0085189D" w:rsidRDefault="0087112C" w:rsidP="0085189D">
      <w:pPr>
        <w:pStyle w:val="ListParagraph"/>
        <w:numPr>
          <w:ilvl w:val="0"/>
          <w:numId w:val="6"/>
        </w:numPr>
        <w:jc w:val="both"/>
        <w:rPr>
          <w:rFonts w:eastAsia="Times New Roman"/>
        </w:rPr>
      </w:pPr>
      <w:r>
        <w:rPr>
          <w:rFonts w:eastAsia="Times New Roman"/>
        </w:rPr>
        <w:t xml:space="preserve">Implement to indices related approach (e.g., thresholding and some </w:t>
      </w:r>
      <w:r w:rsidR="004779D4">
        <w:rPr>
          <w:rFonts w:eastAsia="Times New Roman"/>
        </w:rPr>
        <w:t>filtering</w:t>
      </w:r>
      <w:r>
        <w:rPr>
          <w:rFonts w:eastAsia="Times New Roman"/>
        </w:rPr>
        <w:t>)</w:t>
      </w:r>
    </w:p>
    <w:p w14:paraId="7F048579" w14:textId="5F60E543" w:rsidR="00E87D3A" w:rsidRPr="00E87D3A" w:rsidRDefault="0087112C" w:rsidP="00E87D3A">
      <w:pPr>
        <w:pStyle w:val="ListParagraph"/>
        <w:numPr>
          <w:ilvl w:val="0"/>
          <w:numId w:val="6"/>
        </w:numPr>
        <w:jc w:val="both"/>
        <w:rPr>
          <w:rFonts w:eastAsia="Times New Roman"/>
        </w:rPr>
      </w:pPr>
      <w:r w:rsidRPr="0087112C">
        <w:rPr>
          <w:rFonts w:eastAsia="Times New Roman"/>
        </w:rPr>
        <w:t>Compare the results of the two approaches</w:t>
      </w:r>
    </w:p>
    <w:p w14:paraId="00B013EB" w14:textId="77777777" w:rsidR="00E87D3A" w:rsidRPr="00E87D3A" w:rsidRDefault="00E87D3A" w:rsidP="00E87D3A">
      <w:pPr>
        <w:jc w:val="both"/>
        <w:rPr>
          <w:rFonts w:eastAsia="Times New Roman"/>
        </w:rPr>
      </w:pPr>
      <w:r w:rsidRPr="00E87D3A">
        <w:rPr>
          <w:rFonts w:eastAsia="Times New Roman"/>
        </w:rPr>
        <w:t xml:space="preserve">Allocated tasks: </w:t>
      </w:r>
    </w:p>
    <w:p w14:paraId="6479EBFA" w14:textId="23187C97" w:rsidR="00B04A1A" w:rsidRDefault="00E87D3A" w:rsidP="00E87D3A">
      <w:pPr>
        <w:pStyle w:val="ListParagraph"/>
        <w:numPr>
          <w:ilvl w:val="0"/>
          <w:numId w:val="2"/>
        </w:numPr>
        <w:jc w:val="both"/>
        <w:rPr>
          <w:rFonts w:eastAsia="Times New Roman"/>
        </w:rPr>
      </w:pPr>
      <w:r>
        <w:rPr>
          <w:rFonts w:eastAsia="Times New Roman"/>
        </w:rPr>
        <w:t>R</w:t>
      </w:r>
      <w:r w:rsidR="004779D4">
        <w:rPr>
          <w:rFonts w:eastAsia="Times New Roman"/>
        </w:rPr>
        <w:t>emy 1, 2, 3</w:t>
      </w:r>
    </w:p>
    <w:p w14:paraId="5DF54E7A" w14:textId="0F7F136C" w:rsidR="004779D4" w:rsidRPr="00E87D3A" w:rsidRDefault="004779D4" w:rsidP="00E87D3A">
      <w:pPr>
        <w:pStyle w:val="ListParagraph"/>
        <w:numPr>
          <w:ilvl w:val="0"/>
          <w:numId w:val="2"/>
        </w:numPr>
        <w:jc w:val="both"/>
        <w:rPr>
          <w:rFonts w:eastAsia="Times New Roman"/>
        </w:rPr>
      </w:pPr>
      <w:r>
        <w:rPr>
          <w:rFonts w:eastAsia="Times New Roman"/>
        </w:rPr>
        <w:t>Milto 1, 2 (possibly creating a Landsat class)</w:t>
      </w:r>
    </w:p>
    <w:p w14:paraId="1E7C9AED" w14:textId="0C661609" w:rsidR="00BF5C7E" w:rsidRDefault="0087112C" w:rsidP="00951114">
      <w:pPr>
        <w:jc w:val="both"/>
        <w:rPr>
          <w:rFonts w:eastAsia="Times New Roman"/>
        </w:rPr>
      </w:pPr>
      <w:r>
        <w:rPr>
          <w:rFonts w:eastAsia="Times New Roman"/>
        </w:rPr>
        <w:t>Addition</w:t>
      </w:r>
      <w:r w:rsidR="004779D4">
        <w:rPr>
          <w:rFonts w:eastAsia="Times New Roman"/>
        </w:rPr>
        <w:t>al Potential Contributions</w:t>
      </w:r>
      <w:r w:rsidR="00BF5C7E">
        <w:rPr>
          <w:rFonts w:eastAsia="Times New Roman"/>
        </w:rPr>
        <w:t>:</w:t>
      </w:r>
    </w:p>
    <w:p w14:paraId="235EE6C0" w14:textId="32040379" w:rsidR="0087112C" w:rsidRDefault="0087112C" w:rsidP="0087112C">
      <w:pPr>
        <w:pStyle w:val="ListParagraph"/>
        <w:numPr>
          <w:ilvl w:val="0"/>
          <w:numId w:val="2"/>
        </w:numPr>
        <w:jc w:val="both"/>
        <w:rPr>
          <w:rFonts w:eastAsia="Times New Roman"/>
        </w:rPr>
      </w:pPr>
      <w:r>
        <w:rPr>
          <w:rFonts w:eastAsia="Times New Roman"/>
        </w:rPr>
        <w:t>Hensel forest database</w:t>
      </w:r>
      <w:r w:rsidR="004779D4">
        <w:rPr>
          <w:rFonts w:eastAsia="Times New Roman"/>
        </w:rPr>
        <w:t xml:space="preserve"> (</w:t>
      </w:r>
      <w:hyperlink r:id="rId14" w:history="1">
        <w:r w:rsidR="004779D4" w:rsidRPr="00394416">
          <w:rPr>
            <w:rStyle w:val="Hyperlink"/>
            <w:rFonts w:eastAsia="Times New Roman"/>
          </w:rPr>
          <w:t>http://earthenginepartners.appspot.com/science-2013-global-forest</w:t>
        </w:r>
      </w:hyperlink>
      <w:r w:rsidR="004779D4">
        <w:rPr>
          <w:rFonts w:eastAsia="Times New Roman"/>
        </w:rPr>
        <w:t>)</w:t>
      </w:r>
      <w:r>
        <w:rPr>
          <w:rFonts w:eastAsia="Times New Roman"/>
        </w:rPr>
        <w:t xml:space="preserve"> contains maps of global forest fires over the last 20 years. It can be used as additional training data for the fine tuning of the foundation model.</w:t>
      </w:r>
      <w:ins w:id="103" w:author="Miltiadou, Milto" w:date="2024-09-27T12:14:00Z" w16du:dateUtc="2024-09-27T11:14:00Z">
        <w:r w:rsidR="00EC3BFB">
          <w:rPr>
            <w:rFonts w:eastAsia="Times New Roman"/>
          </w:rPr>
          <w:t xml:space="preserve"> Also </w:t>
        </w:r>
      </w:ins>
      <w:ins w:id="104" w:author="Miltiadou, Milto" w:date="2024-09-27T12:14:00Z">
        <w:r w:rsidR="00EC3BFB" w:rsidRPr="00EC3BFB">
          <w:rPr>
            <w:rFonts w:eastAsia="Times New Roman"/>
          </w:rPr>
          <w:fldChar w:fldCharType="begin"/>
        </w:r>
        <w:r w:rsidR="00EC3BFB" w:rsidRPr="00EC3BFB">
          <w:rPr>
            <w:rFonts w:eastAsia="Times New Roman"/>
          </w:rPr>
          <w:instrText>HYPERLINK "https://forest-fire.emergency.copernicus.eu/"</w:instrText>
        </w:r>
        <w:r w:rsidR="00EC3BFB" w:rsidRPr="00EC3BFB">
          <w:rPr>
            <w:rFonts w:eastAsia="Times New Roman"/>
          </w:rPr>
        </w:r>
        <w:r w:rsidR="00EC3BFB" w:rsidRPr="00EC3BFB">
          <w:rPr>
            <w:rFonts w:eastAsia="Times New Roman"/>
          </w:rPr>
          <w:fldChar w:fldCharType="separate"/>
        </w:r>
        <w:r w:rsidR="00EC3BFB" w:rsidRPr="00EC3BFB">
          <w:rPr>
            <w:rStyle w:val="Hyperlink"/>
            <w:rFonts w:eastAsia="Times New Roman"/>
          </w:rPr>
          <w:t>https://forest-fire.emergency.copernicus.eu/</w:t>
        </w:r>
      </w:ins>
      <w:ins w:id="105" w:author="Miltiadou, Milto" w:date="2024-09-27T12:14:00Z" w16du:dateUtc="2024-09-27T11:14:00Z">
        <w:r w:rsidR="00EC3BFB" w:rsidRPr="00EC3BFB">
          <w:rPr>
            <w:rFonts w:eastAsia="Times New Roman"/>
          </w:rPr>
          <w:fldChar w:fldCharType="end"/>
        </w:r>
        <w:r w:rsidR="00EC3BFB">
          <w:rPr>
            <w:rFonts w:eastAsia="Times New Roman"/>
          </w:rPr>
          <w:t>.</w:t>
        </w:r>
      </w:ins>
      <w:r>
        <w:rPr>
          <w:rFonts w:eastAsia="Times New Roman"/>
        </w:rPr>
        <w:t xml:space="preserve"> We need to be </w:t>
      </w:r>
      <w:r w:rsidR="004779D4">
        <w:rPr>
          <w:rFonts w:eastAsia="Times New Roman"/>
        </w:rPr>
        <w:t>considerable</w:t>
      </w:r>
      <w:r>
        <w:rPr>
          <w:rFonts w:eastAsia="Times New Roman"/>
        </w:rPr>
        <w:t xml:space="preserve"> of uncertainties as Green Belts contain multiple types of lands. </w:t>
      </w:r>
    </w:p>
    <w:p w14:paraId="30E3B39A" w14:textId="47467D3A" w:rsidR="0087112C" w:rsidRDefault="0087112C" w:rsidP="0B1F765A">
      <w:pPr>
        <w:pStyle w:val="ListParagraph"/>
        <w:numPr>
          <w:ilvl w:val="0"/>
          <w:numId w:val="2"/>
        </w:numPr>
        <w:jc w:val="both"/>
        <w:rPr>
          <w:rFonts w:eastAsia="Times New Roman"/>
        </w:rPr>
      </w:pPr>
      <w:r w:rsidRPr="0B1F765A">
        <w:rPr>
          <w:rFonts w:eastAsia="Times New Roman"/>
        </w:rPr>
        <w:t xml:space="preserve">Looking into associations with proximity to </w:t>
      </w:r>
      <w:r w:rsidR="00E87D3A" w:rsidRPr="0B1F765A">
        <w:rPr>
          <w:rFonts w:eastAsia="Times New Roman"/>
        </w:rPr>
        <w:t>National Parks, population,</w:t>
      </w:r>
      <w:r w:rsidRPr="0B1F765A">
        <w:rPr>
          <w:rFonts w:eastAsia="Times New Roman"/>
        </w:rPr>
        <w:t xml:space="preserve"> droughts (d</w:t>
      </w:r>
      <w:r w:rsidR="00BF5C7E" w:rsidRPr="0B1F765A">
        <w:rPr>
          <w:rFonts w:eastAsia="Times New Roman"/>
        </w:rPr>
        <w:t>aily precipitation estimates available at BOKU Climate data</w:t>
      </w:r>
      <w:r w:rsidRPr="0B1F765A">
        <w:rPr>
          <w:rFonts w:eastAsia="Times New Roman"/>
        </w:rPr>
        <w:t xml:space="preserve"> - </w:t>
      </w:r>
      <w:hyperlink r:id="rId15">
        <w:r w:rsidRPr="0B1F765A">
          <w:rPr>
            <w:rStyle w:val="Hyperlink"/>
            <w:rFonts w:eastAsia="Times New Roman"/>
          </w:rPr>
          <w:t>https://boku.ac.at/en/wabo/waldbau/wir-ueber-uns/daten</w:t>
        </w:r>
      </w:hyperlink>
      <w:r w:rsidR="00BF5C7E" w:rsidRPr="0B1F765A">
        <w:rPr>
          <w:rFonts w:eastAsia="Times New Roman"/>
        </w:rPr>
        <w:t>)</w:t>
      </w:r>
      <w:r w:rsidRPr="0B1F765A">
        <w:rPr>
          <w:rFonts w:eastAsia="Times New Roman"/>
        </w:rPr>
        <w:t xml:space="preserve"> and </w:t>
      </w:r>
      <w:r w:rsidR="004779D4" w:rsidRPr="0B1F765A">
        <w:rPr>
          <w:rFonts w:eastAsia="Times New Roman"/>
        </w:rPr>
        <w:t>h</w:t>
      </w:r>
      <w:r w:rsidR="00BF5C7E" w:rsidRPr="0B1F765A">
        <w:rPr>
          <w:rFonts w:eastAsia="Times New Roman"/>
        </w:rPr>
        <w:t>eatwaves (thermal data available on Landsat 30m and Sentinel-3</w:t>
      </w:r>
      <w:r w:rsidRPr="0B1F765A">
        <w:rPr>
          <w:rFonts w:eastAsia="Times New Roman"/>
        </w:rPr>
        <w:t xml:space="preserve">). MetOffice may have in-situ temperature and precipitation measurements. </w:t>
      </w:r>
    </w:p>
    <w:p w14:paraId="65213AFE" w14:textId="7D96AD83" w:rsidR="00BF5C7E" w:rsidRDefault="00BF5C7E"/>
    <w:p w14:paraId="0C5CEB25" w14:textId="0B79C402" w:rsidR="00951114" w:rsidRPr="00BF5C7E" w:rsidRDefault="00BF5C7E" w:rsidP="00951114">
      <w:pPr>
        <w:jc w:val="both"/>
        <w:rPr>
          <w:b/>
          <w:bCs/>
        </w:rPr>
      </w:pPr>
      <w:r w:rsidRPr="00BF5C7E">
        <w:rPr>
          <w:b/>
          <w:bCs/>
        </w:rPr>
        <w:lastRenderedPageBreak/>
        <w:t>Time Allocation:</w:t>
      </w:r>
    </w:p>
    <w:p w14:paraId="0438BCBE" w14:textId="0768493D" w:rsidR="00BF5C7E" w:rsidRDefault="00BF5C7E" w:rsidP="00BF5C7E">
      <w:pPr>
        <w:pStyle w:val="ListParagraph"/>
        <w:numPr>
          <w:ilvl w:val="0"/>
          <w:numId w:val="3"/>
        </w:numPr>
        <w:spacing w:after="0" w:line="240" w:lineRule="auto"/>
        <w:jc w:val="both"/>
      </w:pPr>
      <w:r>
        <w:t xml:space="preserve">Hywel (PI) 5% </w:t>
      </w:r>
    </w:p>
    <w:p w14:paraId="353BE425" w14:textId="010B6FC9" w:rsidR="00BF5C7E" w:rsidRDefault="00BF5C7E" w:rsidP="00BF5C7E">
      <w:pPr>
        <w:pStyle w:val="ListParagraph"/>
        <w:numPr>
          <w:ilvl w:val="0"/>
          <w:numId w:val="3"/>
        </w:numPr>
        <w:spacing w:after="0" w:line="240" w:lineRule="auto"/>
        <w:jc w:val="both"/>
      </w:pPr>
      <w:r>
        <w:t>Milto (Co-PI) 30%</w:t>
      </w:r>
    </w:p>
    <w:p w14:paraId="241EC38F" w14:textId="10AFB893" w:rsidR="00BF5C7E" w:rsidRDefault="00BF5C7E" w:rsidP="00BF5C7E">
      <w:pPr>
        <w:pStyle w:val="ListParagraph"/>
        <w:numPr>
          <w:ilvl w:val="0"/>
          <w:numId w:val="3"/>
        </w:numPr>
        <w:spacing w:after="0" w:line="240" w:lineRule="auto"/>
        <w:jc w:val="both"/>
      </w:pPr>
      <w:r>
        <w:t>Remy 50%</w:t>
      </w:r>
    </w:p>
    <w:p w14:paraId="38A7ACBB" w14:textId="4F853474" w:rsidR="00EC3BFB" w:rsidRDefault="00BF5C7E" w:rsidP="003D7E31">
      <w:pPr>
        <w:pStyle w:val="ListParagraph"/>
        <w:numPr>
          <w:ilvl w:val="0"/>
          <w:numId w:val="3"/>
        </w:numPr>
        <w:spacing w:after="0" w:line="240" w:lineRule="auto"/>
        <w:jc w:val="both"/>
      </w:pPr>
      <w:r>
        <w:t xml:space="preserve">Finlay 40% </w:t>
      </w:r>
    </w:p>
    <w:sectPr w:rsidR="00EC3B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dward Pope" w:date="2024-09-25T16:35:00Z" w:initials="EP">
    <w:p w14:paraId="6C02B565" w14:textId="77777777" w:rsidR="0039126E" w:rsidRDefault="0039126E" w:rsidP="0039126E">
      <w:pPr>
        <w:pStyle w:val="CommentText"/>
      </w:pPr>
      <w:r>
        <w:rPr>
          <w:rStyle w:val="CommentReference"/>
        </w:rPr>
        <w:annotationRef/>
      </w:r>
      <w:r>
        <w:t>I don’t think these will be different papers. I’d just call them “Carbon task:..”; “Wild fire task:...”</w:t>
      </w:r>
    </w:p>
  </w:comment>
  <w:comment w:id="1" w:author="Miltiadou, Milto" w:date="2024-09-27T11:52:00Z" w:initials="MM">
    <w:p w14:paraId="509D23FA" w14:textId="77777777" w:rsidR="005E2A68" w:rsidRDefault="003E3151" w:rsidP="005E2A68">
      <w:pPr>
        <w:pStyle w:val="CommentText"/>
      </w:pPr>
      <w:r>
        <w:rPr>
          <w:rStyle w:val="CommentReference"/>
        </w:rPr>
        <w:annotationRef/>
      </w:r>
      <w:r w:rsidR="005E2A68">
        <w:t xml:space="preserve">I think time-wise is a bit ambitious to submit two papers. There are two very distinct tasks though, and it could confuse the readers of the paper. </w:t>
      </w:r>
    </w:p>
    <w:p w14:paraId="147DC6D8" w14:textId="77777777" w:rsidR="005E2A68" w:rsidRDefault="005E2A68" w:rsidP="005E2A68">
      <w:pPr>
        <w:pStyle w:val="CommentText"/>
      </w:pPr>
      <w:r>
        <w:t>We can discuss it again.</w:t>
      </w:r>
    </w:p>
  </w:comment>
  <w:comment w:id="25" w:author="Edward Pope" w:date="2024-09-25T16:41:00Z" w:initials="EP">
    <w:p w14:paraId="70DFE86E" w14:textId="622831AC" w:rsidR="0039126E" w:rsidRDefault="0039126E" w:rsidP="0039126E">
      <w:pPr>
        <w:pStyle w:val="CommentText"/>
      </w:pPr>
      <w:r>
        <w:rPr>
          <w:rStyle w:val="CommentReference"/>
        </w:rPr>
        <w:annotationRef/>
      </w:r>
      <w:r>
        <w:t xml:space="preserve">Here it would be useful to know which indices you plan to look at first. </w:t>
      </w:r>
    </w:p>
  </w:comment>
  <w:comment w:id="26" w:author="Miltiadou, Milto" w:date="2024-09-27T11:57:00Z" w:initials="MM">
    <w:p w14:paraId="78C0C804" w14:textId="77777777" w:rsidR="003E3151" w:rsidRDefault="003E3151" w:rsidP="003E3151">
      <w:pPr>
        <w:pStyle w:val="CommentText"/>
      </w:pPr>
      <w:r>
        <w:rPr>
          <w:rStyle w:val="CommentReference"/>
        </w:rPr>
        <w:annotationRef/>
      </w:r>
      <w:r>
        <w:t xml:space="preserve">A list of indices is included below in the tasks: </w:t>
      </w:r>
      <w:hyperlink r:id="rId1" w:history="1">
        <w:r w:rsidRPr="000A17E9">
          <w:rPr>
            <w:rStyle w:val="Hyperlink"/>
          </w:rPr>
          <w:t>https://step.esa.int/main/wp-content/help/versions/10.0.0/snap-toolboxes/eu.esa.opt.opttbx.radiometric.indices.ui/OperatorsIndexList.html</w:t>
        </w:r>
      </w:hyperlink>
      <w:r>
        <w:t xml:space="preserve"> </w:t>
      </w:r>
    </w:p>
    <w:p w14:paraId="06839E3A" w14:textId="77777777" w:rsidR="003E3151" w:rsidRDefault="003E3151" w:rsidP="003E3151">
      <w:pPr>
        <w:pStyle w:val="CommentText"/>
      </w:pPr>
      <w:r>
        <w:t xml:space="preserve">I think automated it shouldn’t be difficult to try as many as possible from the list. </w:t>
      </w:r>
    </w:p>
  </w:comment>
  <w:comment w:id="52" w:author="Edward Pope" w:date="2024-09-25T16:40:00Z" w:initials="EP">
    <w:p w14:paraId="69C9ED57" w14:textId="77777777" w:rsidR="0039126E" w:rsidRDefault="0039126E" w:rsidP="0039126E">
      <w:pPr>
        <w:pStyle w:val="CommentText"/>
      </w:pPr>
      <w:r>
        <w:rPr>
          <w:rStyle w:val="CommentReference"/>
        </w:rPr>
        <w:annotationRef/>
      </w:r>
      <w:r>
        <w:t xml:space="preserve">I’m not sure I understand. </w:t>
      </w:r>
    </w:p>
  </w:comment>
  <w:comment w:id="67" w:author="Edward Pope" w:date="2024-09-25T16:42:00Z" w:initials="EP">
    <w:p w14:paraId="1A0ADBFC" w14:textId="77777777" w:rsidR="000F4833" w:rsidRDefault="0039126E" w:rsidP="000F4833">
      <w:pPr>
        <w:pStyle w:val="CommentText"/>
      </w:pPr>
      <w:r>
        <w:rPr>
          <w:rStyle w:val="CommentReference"/>
        </w:rPr>
        <w:annotationRef/>
      </w:r>
      <w:r w:rsidR="000F4833">
        <w:t xml:space="preserve">Initially I suggest an area average across the green belt. </w:t>
      </w:r>
    </w:p>
  </w:comment>
  <w:comment w:id="96" w:author="Edward Pope" w:date="2024-09-25T16:46:00Z" w:initials="EP">
    <w:p w14:paraId="0C3B0231" w14:textId="77777777" w:rsidR="000F4833" w:rsidRDefault="00BF73E6" w:rsidP="000F4833">
      <w:pPr>
        <w:pStyle w:val="CommentText"/>
      </w:pPr>
      <w:r>
        <w:rPr>
          <w:rStyle w:val="CommentReference"/>
        </w:rPr>
        <w:annotationRef/>
      </w:r>
      <w:r w:rsidR="000F4833">
        <w:t>While I agree that comparing the methods will be interesting, the higher priority for the TWINE project is that we first need an efficient approach for identifying burned areas in UK green belts, and presenting their statistics, e.g. location, size distribution, number per year for each green belt.</w:t>
      </w:r>
    </w:p>
  </w:comment>
  <w:comment w:id="101" w:author="Edward Pope" w:date="2024-09-25T17:01:00Z" w:initials="EP">
    <w:p w14:paraId="78ABCDBF" w14:textId="77777777" w:rsidR="00BD7A7A" w:rsidRDefault="00BD7A7A" w:rsidP="00BD7A7A">
      <w:pPr>
        <w:pStyle w:val="CommentText"/>
      </w:pPr>
      <w:r>
        <w:rPr>
          <w:rStyle w:val="CommentReference"/>
        </w:rPr>
        <w:annotationRef/>
      </w:r>
      <w:r>
        <w:t>I’d say a representative 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02B565" w15:done="0"/>
  <w15:commentEx w15:paraId="147DC6D8" w15:paraIdParent="6C02B565" w15:done="0"/>
  <w15:commentEx w15:paraId="70DFE86E" w15:done="0"/>
  <w15:commentEx w15:paraId="06839E3A" w15:paraIdParent="70DFE86E" w15:done="0"/>
  <w15:commentEx w15:paraId="69C9ED57" w15:done="0"/>
  <w15:commentEx w15:paraId="1A0ADBFC" w15:done="0"/>
  <w15:commentEx w15:paraId="0C3B0231" w15:done="0"/>
  <w15:commentEx w15:paraId="78ABCD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C64A7C" w16cex:dateUtc="2024-09-25T15:35:00Z"/>
  <w16cex:commentExtensible w16cex:durableId="7422B18A" w16cex:dateUtc="2024-09-27T10:52:00Z"/>
  <w16cex:commentExtensible w16cex:durableId="238FA9CC" w16cex:dateUtc="2024-09-25T15:41:00Z"/>
  <w16cex:commentExtensible w16cex:durableId="33F08401" w16cex:dateUtc="2024-09-27T10:57:00Z"/>
  <w16cex:commentExtensible w16cex:durableId="6ED866A6" w16cex:dateUtc="2024-09-25T15:40:00Z"/>
  <w16cex:commentExtensible w16cex:durableId="0235D0AD" w16cex:dateUtc="2024-09-25T15:42:00Z"/>
  <w16cex:commentExtensible w16cex:durableId="01E58671" w16cex:dateUtc="2024-09-25T15:46:00Z">
    <w16cex:extLst>
      <w16:ext w16:uri="{CE6994B0-6A32-4C9F-8C6B-6E91EDA988CE}">
        <cr:reactions xmlns:cr="http://schemas.microsoft.com/office/comments/2020/reactions">
          <cr:reaction reactionType="1">
            <cr:reactionInfo dateUtc="2024-09-27T11:13:14Z">
              <cr:user userId="S::M.Miltiadou@exeter.ac.uk::fdd30b79-80f5-4783-be5e-ebe3c5b39936" userProvider="AD" userName="Miltiadou, Milto"/>
            </cr:reactionInfo>
          </cr:reaction>
        </cr:reactions>
      </w16:ext>
    </w16cex:extLst>
  </w16cex:commentExtensible>
  <w16cex:commentExtensible w16cex:durableId="3F27B316" w16cex:dateUtc="2024-09-25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02B565" w16cid:durableId="40C64A7C"/>
  <w16cid:commentId w16cid:paraId="147DC6D8" w16cid:durableId="7422B18A"/>
  <w16cid:commentId w16cid:paraId="70DFE86E" w16cid:durableId="238FA9CC"/>
  <w16cid:commentId w16cid:paraId="06839E3A" w16cid:durableId="33F08401"/>
  <w16cid:commentId w16cid:paraId="69C9ED57" w16cid:durableId="6ED866A6"/>
  <w16cid:commentId w16cid:paraId="1A0ADBFC" w16cid:durableId="0235D0AD"/>
  <w16cid:commentId w16cid:paraId="0C3B0231" w16cid:durableId="01E58671"/>
  <w16cid:commentId w16cid:paraId="78ABCDBF" w16cid:durableId="3F27B3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D5595"/>
    <w:multiLevelType w:val="hybridMultilevel"/>
    <w:tmpl w:val="430CAE1E"/>
    <w:lvl w:ilvl="0" w:tplc="44C83756">
      <w:start w:val="1"/>
      <w:numFmt w:val="bullet"/>
      <w:lvlText w:val="-"/>
      <w:lvlJc w:val="left"/>
      <w:pPr>
        <w:ind w:left="720" w:hanging="360"/>
      </w:pPr>
      <w:rPr>
        <w:rFonts w:ascii="Aptos" w:eastAsia="Times New Roman"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624B1"/>
    <w:multiLevelType w:val="hybridMultilevel"/>
    <w:tmpl w:val="F38CE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F97432"/>
    <w:multiLevelType w:val="hybridMultilevel"/>
    <w:tmpl w:val="D4E4B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A641DD"/>
    <w:multiLevelType w:val="hybridMultilevel"/>
    <w:tmpl w:val="570E408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24516DB"/>
    <w:multiLevelType w:val="hybridMultilevel"/>
    <w:tmpl w:val="78F4B6BE"/>
    <w:lvl w:ilvl="0" w:tplc="2BAAA3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E7A5E8F"/>
    <w:multiLevelType w:val="hybridMultilevel"/>
    <w:tmpl w:val="D45EBD72"/>
    <w:lvl w:ilvl="0" w:tplc="44C83756">
      <w:start w:val="1"/>
      <w:numFmt w:val="bullet"/>
      <w:lvlText w:val="-"/>
      <w:lvlJc w:val="left"/>
      <w:pPr>
        <w:ind w:left="720" w:hanging="360"/>
      </w:pPr>
      <w:rPr>
        <w:rFonts w:ascii="Aptos" w:eastAsia="Times New Roman"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1761604">
    <w:abstractNumId w:val="1"/>
  </w:num>
  <w:num w:numId="2" w16cid:durableId="67384203">
    <w:abstractNumId w:val="0"/>
  </w:num>
  <w:num w:numId="3" w16cid:durableId="344786580">
    <w:abstractNumId w:val="5"/>
  </w:num>
  <w:num w:numId="4" w16cid:durableId="1342077580">
    <w:abstractNumId w:val="4"/>
  </w:num>
  <w:num w:numId="5" w16cid:durableId="174616961">
    <w:abstractNumId w:val="3"/>
  </w:num>
  <w:num w:numId="6" w16cid:durableId="8006083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ltiadou, Milto">
    <w15:presenceInfo w15:providerId="AD" w15:userId="S::M.Miltiadou@exeter.ac.uk::fdd30b79-80f5-4783-be5e-ebe3c5b39936"/>
  </w15:person>
  <w15:person w15:author="Edward Pope">
    <w15:presenceInfo w15:providerId="AD" w15:userId="S::edward.pope@metoffice.gov.uk::e170e13a-d630-48d7-b3c2-4455af7d4a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14"/>
    <w:rsid w:val="000416EB"/>
    <w:rsid w:val="000C52B6"/>
    <w:rsid w:val="000F4833"/>
    <w:rsid w:val="00276961"/>
    <w:rsid w:val="00285855"/>
    <w:rsid w:val="002C3E55"/>
    <w:rsid w:val="00346198"/>
    <w:rsid w:val="0039126E"/>
    <w:rsid w:val="003D7E31"/>
    <w:rsid w:val="003E3151"/>
    <w:rsid w:val="003F07FA"/>
    <w:rsid w:val="00461BA8"/>
    <w:rsid w:val="004779D4"/>
    <w:rsid w:val="00551E0E"/>
    <w:rsid w:val="005C07AD"/>
    <w:rsid w:val="005C6C59"/>
    <w:rsid w:val="005E2A68"/>
    <w:rsid w:val="00775BD7"/>
    <w:rsid w:val="00793744"/>
    <w:rsid w:val="0085189D"/>
    <w:rsid w:val="0087112C"/>
    <w:rsid w:val="00910C88"/>
    <w:rsid w:val="00951114"/>
    <w:rsid w:val="00983439"/>
    <w:rsid w:val="00B04A1A"/>
    <w:rsid w:val="00B467BD"/>
    <w:rsid w:val="00B60154"/>
    <w:rsid w:val="00BD7A7A"/>
    <w:rsid w:val="00BF5C7E"/>
    <w:rsid w:val="00BF73E6"/>
    <w:rsid w:val="00CF1080"/>
    <w:rsid w:val="00CF2968"/>
    <w:rsid w:val="00E87D3A"/>
    <w:rsid w:val="00EC3BFB"/>
    <w:rsid w:val="00EC5A6A"/>
    <w:rsid w:val="0B1F765A"/>
    <w:rsid w:val="27ABBE65"/>
    <w:rsid w:val="2D465A8B"/>
    <w:rsid w:val="348448FB"/>
    <w:rsid w:val="37541776"/>
    <w:rsid w:val="4BAC13FA"/>
    <w:rsid w:val="50974553"/>
    <w:rsid w:val="6C0EE1E8"/>
    <w:rsid w:val="70754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A1FE"/>
  <w15:chartTrackingRefBased/>
  <w15:docId w15:val="{17EFA6E9-D349-4245-8307-1CE4D8B7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1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1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114"/>
    <w:rPr>
      <w:rFonts w:eastAsiaTheme="majorEastAsia" w:cstheme="majorBidi"/>
      <w:color w:val="272727" w:themeColor="text1" w:themeTint="D8"/>
    </w:rPr>
  </w:style>
  <w:style w:type="paragraph" w:styleId="Title">
    <w:name w:val="Title"/>
    <w:basedOn w:val="Normal"/>
    <w:next w:val="Normal"/>
    <w:link w:val="TitleChar"/>
    <w:uiPriority w:val="10"/>
    <w:qFormat/>
    <w:rsid w:val="00951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114"/>
    <w:pPr>
      <w:spacing w:before="160"/>
      <w:jc w:val="center"/>
    </w:pPr>
    <w:rPr>
      <w:i/>
      <w:iCs/>
      <w:color w:val="404040" w:themeColor="text1" w:themeTint="BF"/>
    </w:rPr>
  </w:style>
  <w:style w:type="character" w:customStyle="1" w:styleId="QuoteChar">
    <w:name w:val="Quote Char"/>
    <w:basedOn w:val="DefaultParagraphFont"/>
    <w:link w:val="Quote"/>
    <w:uiPriority w:val="29"/>
    <w:rsid w:val="00951114"/>
    <w:rPr>
      <w:i/>
      <w:iCs/>
      <w:color w:val="404040" w:themeColor="text1" w:themeTint="BF"/>
    </w:rPr>
  </w:style>
  <w:style w:type="paragraph" w:styleId="ListParagraph">
    <w:name w:val="List Paragraph"/>
    <w:basedOn w:val="Normal"/>
    <w:uiPriority w:val="34"/>
    <w:qFormat/>
    <w:rsid w:val="00951114"/>
    <w:pPr>
      <w:ind w:left="720"/>
      <w:contextualSpacing/>
    </w:pPr>
  </w:style>
  <w:style w:type="character" w:styleId="IntenseEmphasis">
    <w:name w:val="Intense Emphasis"/>
    <w:basedOn w:val="DefaultParagraphFont"/>
    <w:uiPriority w:val="21"/>
    <w:qFormat/>
    <w:rsid w:val="00951114"/>
    <w:rPr>
      <w:i/>
      <w:iCs/>
      <w:color w:val="0F4761" w:themeColor="accent1" w:themeShade="BF"/>
    </w:rPr>
  </w:style>
  <w:style w:type="paragraph" w:styleId="IntenseQuote">
    <w:name w:val="Intense Quote"/>
    <w:basedOn w:val="Normal"/>
    <w:next w:val="Normal"/>
    <w:link w:val="IntenseQuoteChar"/>
    <w:uiPriority w:val="30"/>
    <w:qFormat/>
    <w:rsid w:val="00951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114"/>
    <w:rPr>
      <w:i/>
      <w:iCs/>
      <w:color w:val="0F4761" w:themeColor="accent1" w:themeShade="BF"/>
    </w:rPr>
  </w:style>
  <w:style w:type="character" w:styleId="IntenseReference">
    <w:name w:val="Intense Reference"/>
    <w:basedOn w:val="DefaultParagraphFont"/>
    <w:uiPriority w:val="32"/>
    <w:qFormat/>
    <w:rsid w:val="00951114"/>
    <w:rPr>
      <w:b/>
      <w:bCs/>
      <w:smallCaps/>
      <w:color w:val="0F4761" w:themeColor="accent1" w:themeShade="BF"/>
      <w:spacing w:val="5"/>
    </w:rPr>
  </w:style>
  <w:style w:type="character" w:styleId="Hyperlink">
    <w:name w:val="Hyperlink"/>
    <w:basedOn w:val="DefaultParagraphFont"/>
    <w:uiPriority w:val="99"/>
    <w:unhideWhenUsed/>
    <w:rsid w:val="00EC5A6A"/>
    <w:rPr>
      <w:color w:val="467886" w:themeColor="hyperlink"/>
      <w:u w:val="single"/>
    </w:rPr>
  </w:style>
  <w:style w:type="character" w:styleId="UnresolvedMention">
    <w:name w:val="Unresolved Mention"/>
    <w:basedOn w:val="DefaultParagraphFont"/>
    <w:uiPriority w:val="99"/>
    <w:semiHidden/>
    <w:unhideWhenUsed/>
    <w:rsid w:val="00EC5A6A"/>
    <w:rPr>
      <w:color w:val="605E5C"/>
      <w:shd w:val="clear" w:color="auto" w:fill="E1DFDD"/>
    </w:rPr>
  </w:style>
  <w:style w:type="character" w:styleId="CommentReference">
    <w:name w:val="annotation reference"/>
    <w:basedOn w:val="DefaultParagraphFont"/>
    <w:uiPriority w:val="99"/>
    <w:semiHidden/>
    <w:unhideWhenUsed/>
    <w:rsid w:val="0039126E"/>
    <w:rPr>
      <w:sz w:val="16"/>
      <w:szCs w:val="16"/>
    </w:rPr>
  </w:style>
  <w:style w:type="paragraph" w:styleId="CommentText">
    <w:name w:val="annotation text"/>
    <w:basedOn w:val="Normal"/>
    <w:link w:val="CommentTextChar"/>
    <w:uiPriority w:val="99"/>
    <w:unhideWhenUsed/>
    <w:rsid w:val="0039126E"/>
    <w:pPr>
      <w:spacing w:line="240" w:lineRule="auto"/>
    </w:pPr>
    <w:rPr>
      <w:sz w:val="20"/>
      <w:szCs w:val="20"/>
    </w:rPr>
  </w:style>
  <w:style w:type="character" w:customStyle="1" w:styleId="CommentTextChar">
    <w:name w:val="Comment Text Char"/>
    <w:basedOn w:val="DefaultParagraphFont"/>
    <w:link w:val="CommentText"/>
    <w:uiPriority w:val="99"/>
    <w:rsid w:val="0039126E"/>
    <w:rPr>
      <w:sz w:val="20"/>
      <w:szCs w:val="20"/>
    </w:rPr>
  </w:style>
  <w:style w:type="paragraph" w:styleId="CommentSubject">
    <w:name w:val="annotation subject"/>
    <w:basedOn w:val="CommentText"/>
    <w:next w:val="CommentText"/>
    <w:link w:val="CommentSubjectChar"/>
    <w:uiPriority w:val="99"/>
    <w:semiHidden/>
    <w:unhideWhenUsed/>
    <w:rsid w:val="0039126E"/>
    <w:rPr>
      <w:b/>
      <w:bCs/>
    </w:rPr>
  </w:style>
  <w:style w:type="character" w:customStyle="1" w:styleId="CommentSubjectChar">
    <w:name w:val="Comment Subject Char"/>
    <w:basedOn w:val="CommentTextChar"/>
    <w:link w:val="CommentSubject"/>
    <w:uiPriority w:val="99"/>
    <w:semiHidden/>
    <w:rsid w:val="0039126E"/>
    <w:rPr>
      <w:b/>
      <w:bCs/>
      <w:sz w:val="20"/>
      <w:szCs w:val="20"/>
    </w:rPr>
  </w:style>
  <w:style w:type="paragraph" w:styleId="Revision">
    <w:name w:val="Revision"/>
    <w:hidden/>
    <w:uiPriority w:val="99"/>
    <w:semiHidden/>
    <w:rsid w:val="003E31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90357">
      <w:bodyDiv w:val="1"/>
      <w:marLeft w:val="0"/>
      <w:marRight w:val="0"/>
      <w:marTop w:val="0"/>
      <w:marBottom w:val="0"/>
      <w:divBdr>
        <w:top w:val="none" w:sz="0" w:space="0" w:color="auto"/>
        <w:left w:val="none" w:sz="0" w:space="0" w:color="auto"/>
        <w:bottom w:val="none" w:sz="0" w:space="0" w:color="auto"/>
        <w:right w:val="none" w:sz="0" w:space="0" w:color="auto"/>
      </w:divBdr>
    </w:div>
    <w:div w:id="141043513">
      <w:bodyDiv w:val="1"/>
      <w:marLeft w:val="0"/>
      <w:marRight w:val="0"/>
      <w:marTop w:val="0"/>
      <w:marBottom w:val="0"/>
      <w:divBdr>
        <w:top w:val="none" w:sz="0" w:space="0" w:color="auto"/>
        <w:left w:val="none" w:sz="0" w:space="0" w:color="auto"/>
        <w:bottom w:val="none" w:sz="0" w:space="0" w:color="auto"/>
        <w:right w:val="none" w:sz="0" w:space="0" w:color="auto"/>
      </w:divBdr>
    </w:div>
    <w:div w:id="258686035">
      <w:bodyDiv w:val="1"/>
      <w:marLeft w:val="0"/>
      <w:marRight w:val="0"/>
      <w:marTop w:val="0"/>
      <w:marBottom w:val="0"/>
      <w:divBdr>
        <w:top w:val="none" w:sz="0" w:space="0" w:color="auto"/>
        <w:left w:val="none" w:sz="0" w:space="0" w:color="auto"/>
        <w:bottom w:val="none" w:sz="0" w:space="0" w:color="auto"/>
        <w:right w:val="none" w:sz="0" w:space="0" w:color="auto"/>
      </w:divBdr>
    </w:div>
    <w:div w:id="1119838654">
      <w:bodyDiv w:val="1"/>
      <w:marLeft w:val="0"/>
      <w:marRight w:val="0"/>
      <w:marTop w:val="0"/>
      <w:marBottom w:val="0"/>
      <w:divBdr>
        <w:top w:val="none" w:sz="0" w:space="0" w:color="auto"/>
        <w:left w:val="none" w:sz="0" w:space="0" w:color="auto"/>
        <w:bottom w:val="none" w:sz="0" w:space="0" w:color="auto"/>
        <w:right w:val="none" w:sz="0" w:space="0" w:color="auto"/>
      </w:divBdr>
    </w:div>
    <w:div w:id="1200388555">
      <w:bodyDiv w:val="1"/>
      <w:marLeft w:val="0"/>
      <w:marRight w:val="0"/>
      <w:marTop w:val="0"/>
      <w:marBottom w:val="0"/>
      <w:divBdr>
        <w:top w:val="none" w:sz="0" w:space="0" w:color="auto"/>
        <w:left w:val="none" w:sz="0" w:space="0" w:color="auto"/>
        <w:bottom w:val="none" w:sz="0" w:space="0" w:color="auto"/>
        <w:right w:val="none" w:sz="0" w:space="0" w:color="auto"/>
      </w:divBdr>
    </w:div>
    <w:div w:id="21108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ep.esa.int/main/wp-content/help/versions/10.0.0/snap-toolboxes/eu.esa.opt.opttbx.radiometric.indices.ui/OperatorsIndexList.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youtube.com/@noelgorelick3818"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earthengine.google.com/noncommercia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sofiaermida/Landsat_SMW_LST" TargetMode="External"/><Relationship Id="rId5" Type="http://schemas.openxmlformats.org/officeDocument/2006/relationships/comments" Target="comments.xml"/><Relationship Id="rId15" Type="http://schemas.openxmlformats.org/officeDocument/2006/relationships/hyperlink" Target="https://boku.ac.at/en/wabo/waldbau/wir-ueber-uns/daten" TargetMode="External"/><Relationship Id="rId10" Type="http://schemas.openxmlformats.org/officeDocument/2006/relationships/hyperlink" Target="https://step.esa.int/main/wp-content/help/versions/10.0.0/snap-toolboxes/eu.esa.opt.opttbx.radiometric.indices.ui/OperatorsIndexList.html" TargetMode="External"/><Relationship Id="rId4" Type="http://schemas.openxmlformats.org/officeDocument/2006/relationships/webSettings" Target="webSettings.xml"/><Relationship Id="rId9" Type="http://schemas.openxmlformats.org/officeDocument/2006/relationships/hyperlink" Target="https://github.com/Art-n-MathS/PlotToSat" TargetMode="External"/><Relationship Id="rId14" Type="http://schemas.openxmlformats.org/officeDocument/2006/relationships/hyperlink" Target="http://earthenginepartners.appspot.com/science-2013-global-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7f18161-20d7-4746-87fd-50fe3e3b6619}" enabled="0" method="" siteId="{17f18161-20d7-4746-87fd-50fe3e3b6619}" removed="1"/>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86</TotalTime>
  <Pages>4</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Miltiadou, Milto</dc:creator>
  <cp:keywords/>
  <dc:description/>
  <cp:lastModifiedBy>Miltiadou, Milto</cp:lastModifiedBy>
  <cp:revision>11</cp:revision>
  <dcterms:created xsi:type="dcterms:W3CDTF">2024-09-25T16:02:00Z</dcterms:created>
  <dcterms:modified xsi:type="dcterms:W3CDTF">2024-09-27T14:02:00Z</dcterms:modified>
</cp:coreProperties>
</file>